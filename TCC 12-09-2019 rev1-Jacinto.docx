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FDFB6" w14:textId="77777777" w:rsidR="00544289" w:rsidRDefault="003D1043">
      <w:pPr>
        <w:tabs>
          <w:tab w:val="left" w:pos="3969"/>
          <w:tab w:val="left" w:pos="4111"/>
        </w:tabs>
        <w:spacing w:line="240" w:lineRule="auto"/>
        <w:rPr>
          <w:rFonts w:ascii="Arial" w:eastAsia="Arial" w:hAnsi="Arial" w:cs="Arial"/>
          <w:b/>
          <w:sz w:val="24"/>
          <w:szCs w:val="24"/>
        </w:rPr>
      </w:pPr>
      <w:r>
        <w:rPr>
          <w:noProof/>
          <w:lang w:eastAsia="ja-JP"/>
        </w:rPr>
        <w:drawing>
          <wp:anchor distT="0" distB="0" distL="0" distR="0" simplePos="0" relativeHeight="251658240" behindDoc="0" locked="0" layoutInCell="1" allowOverlap="1" wp14:anchorId="0C7161EA" wp14:editId="74C60809">
            <wp:simplePos x="0" y="0"/>
            <wp:positionH relativeFrom="column">
              <wp:posOffset>777820</wp:posOffset>
            </wp:positionH>
            <wp:positionV relativeFrom="paragraph">
              <wp:posOffset>608</wp:posOffset>
            </wp:positionV>
            <wp:extent cx="1395095" cy="1216660"/>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r="71136"/>
                    <a:stretch>
                      <a:fillRect/>
                    </a:stretch>
                  </pic:blipFill>
                  <pic:spPr>
                    <a:xfrm>
                      <a:off x="0" y="0"/>
                      <a:ext cx="1395095" cy="1216660"/>
                    </a:xfrm>
                    <a:prstGeom prst="rect">
                      <a:avLst/>
                    </a:prstGeom>
                    <a:ln/>
                  </pic:spPr>
                </pic:pic>
              </a:graphicData>
            </a:graphic>
          </wp:anchor>
        </w:drawing>
      </w:r>
      <w:r>
        <w:rPr>
          <w:noProof/>
          <w:lang w:eastAsia="ja-JP"/>
        </w:rPr>
        <w:drawing>
          <wp:anchor distT="0" distB="0" distL="0" distR="0" simplePos="0" relativeHeight="251659264" behindDoc="0" locked="0" layoutInCell="1" allowOverlap="1" wp14:anchorId="6C2F4866" wp14:editId="6CF974B4">
            <wp:simplePos x="0" y="0"/>
            <wp:positionH relativeFrom="column">
              <wp:posOffset>2984169</wp:posOffset>
            </wp:positionH>
            <wp:positionV relativeFrom="paragraph">
              <wp:posOffset>110104</wp:posOffset>
            </wp:positionV>
            <wp:extent cx="1641475" cy="1121410"/>
            <wp:effectExtent l="0" t="0" r="0" b="0"/>
            <wp:wrapSquare wrapText="bothSides" distT="0" distB="0" distL="0" distR="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t="14513" b="17150"/>
                    <a:stretch>
                      <a:fillRect/>
                    </a:stretch>
                  </pic:blipFill>
                  <pic:spPr>
                    <a:xfrm>
                      <a:off x="0" y="0"/>
                      <a:ext cx="1641475" cy="1121410"/>
                    </a:xfrm>
                    <a:prstGeom prst="rect">
                      <a:avLst/>
                    </a:prstGeom>
                    <a:ln/>
                  </pic:spPr>
                </pic:pic>
              </a:graphicData>
            </a:graphic>
          </wp:anchor>
        </w:drawing>
      </w:r>
    </w:p>
    <w:p w14:paraId="6155F4F3" w14:textId="77777777" w:rsidR="00544289" w:rsidRDefault="00544289">
      <w:pPr>
        <w:tabs>
          <w:tab w:val="left" w:pos="3969"/>
          <w:tab w:val="left" w:pos="4111"/>
        </w:tabs>
        <w:spacing w:line="240" w:lineRule="auto"/>
        <w:rPr>
          <w:rFonts w:ascii="Arial" w:eastAsia="Arial" w:hAnsi="Arial" w:cs="Arial"/>
          <w:b/>
          <w:sz w:val="24"/>
          <w:szCs w:val="24"/>
        </w:rPr>
      </w:pPr>
    </w:p>
    <w:p w14:paraId="39A30913" w14:textId="77777777" w:rsidR="00544289" w:rsidRDefault="00544289">
      <w:pPr>
        <w:tabs>
          <w:tab w:val="left" w:pos="3969"/>
          <w:tab w:val="left" w:pos="4111"/>
        </w:tabs>
        <w:spacing w:line="240" w:lineRule="auto"/>
        <w:rPr>
          <w:rFonts w:ascii="Arial" w:eastAsia="Arial" w:hAnsi="Arial" w:cs="Arial"/>
          <w:b/>
          <w:sz w:val="24"/>
          <w:szCs w:val="24"/>
        </w:rPr>
      </w:pPr>
    </w:p>
    <w:p w14:paraId="3EA003A8" w14:textId="77777777" w:rsidR="00544289" w:rsidRDefault="00544289">
      <w:pPr>
        <w:tabs>
          <w:tab w:val="left" w:pos="3969"/>
          <w:tab w:val="left" w:pos="4111"/>
        </w:tabs>
        <w:spacing w:line="360" w:lineRule="auto"/>
        <w:jc w:val="center"/>
        <w:rPr>
          <w:rFonts w:ascii="Arial" w:eastAsia="Arial" w:hAnsi="Arial" w:cs="Arial"/>
          <w:b/>
          <w:sz w:val="28"/>
          <w:szCs w:val="28"/>
        </w:rPr>
      </w:pPr>
    </w:p>
    <w:p w14:paraId="1BB91123" w14:textId="77777777" w:rsidR="00544289" w:rsidRDefault="00544289">
      <w:pPr>
        <w:tabs>
          <w:tab w:val="left" w:pos="3969"/>
          <w:tab w:val="left" w:pos="4111"/>
        </w:tabs>
        <w:spacing w:line="360" w:lineRule="auto"/>
        <w:jc w:val="center"/>
        <w:rPr>
          <w:rFonts w:ascii="Arial" w:eastAsia="Arial" w:hAnsi="Arial" w:cs="Arial"/>
          <w:b/>
          <w:sz w:val="28"/>
          <w:szCs w:val="28"/>
        </w:rPr>
      </w:pPr>
    </w:p>
    <w:p w14:paraId="25D31BAC" w14:textId="77777777" w:rsidR="00544289" w:rsidRDefault="00544289">
      <w:pPr>
        <w:tabs>
          <w:tab w:val="left" w:pos="3969"/>
          <w:tab w:val="left" w:pos="4111"/>
        </w:tabs>
        <w:spacing w:line="360" w:lineRule="auto"/>
        <w:jc w:val="center"/>
        <w:rPr>
          <w:rFonts w:ascii="Arial" w:eastAsia="Arial" w:hAnsi="Arial" w:cs="Arial"/>
          <w:b/>
          <w:sz w:val="28"/>
          <w:szCs w:val="28"/>
        </w:rPr>
      </w:pPr>
    </w:p>
    <w:p w14:paraId="2ED9528D" w14:textId="77777777" w:rsidR="00544289" w:rsidRDefault="00544289">
      <w:pPr>
        <w:tabs>
          <w:tab w:val="left" w:pos="3969"/>
          <w:tab w:val="left" w:pos="4111"/>
        </w:tabs>
        <w:spacing w:line="360" w:lineRule="auto"/>
        <w:jc w:val="center"/>
        <w:rPr>
          <w:rFonts w:ascii="Arial" w:eastAsia="Arial" w:hAnsi="Arial" w:cs="Arial"/>
          <w:b/>
          <w:sz w:val="28"/>
          <w:szCs w:val="28"/>
        </w:rPr>
      </w:pPr>
    </w:p>
    <w:p w14:paraId="6240C67C" w14:textId="77777777" w:rsidR="00544289" w:rsidRDefault="00544289">
      <w:pPr>
        <w:tabs>
          <w:tab w:val="left" w:pos="3969"/>
          <w:tab w:val="left" w:pos="4111"/>
        </w:tabs>
        <w:spacing w:line="240" w:lineRule="auto"/>
        <w:rPr>
          <w:rFonts w:ascii="Arial" w:eastAsia="Arial" w:hAnsi="Arial" w:cs="Arial"/>
          <w:b/>
          <w:sz w:val="24"/>
          <w:szCs w:val="24"/>
        </w:rPr>
      </w:pPr>
    </w:p>
    <w:p w14:paraId="6A0B6606" w14:textId="77777777" w:rsidR="00544289" w:rsidRDefault="00544289">
      <w:pPr>
        <w:spacing w:line="240" w:lineRule="auto"/>
        <w:rPr>
          <w:rFonts w:ascii="Arial" w:eastAsia="Arial" w:hAnsi="Arial" w:cs="Arial"/>
          <w:b/>
          <w:sz w:val="24"/>
          <w:szCs w:val="24"/>
        </w:rPr>
      </w:pPr>
    </w:p>
    <w:p w14:paraId="5255F25C" w14:textId="77777777" w:rsidR="00544289" w:rsidRDefault="00544289">
      <w:pPr>
        <w:spacing w:line="240" w:lineRule="auto"/>
        <w:rPr>
          <w:rFonts w:ascii="Arial" w:eastAsia="Arial" w:hAnsi="Arial" w:cs="Arial"/>
          <w:b/>
          <w:sz w:val="28"/>
          <w:szCs w:val="28"/>
        </w:rPr>
      </w:pPr>
    </w:p>
    <w:p w14:paraId="463F88C4" w14:textId="77777777" w:rsidR="00544289" w:rsidRDefault="00544289">
      <w:pPr>
        <w:spacing w:line="240" w:lineRule="auto"/>
        <w:rPr>
          <w:rFonts w:ascii="Arial" w:eastAsia="Arial" w:hAnsi="Arial" w:cs="Arial"/>
          <w:b/>
          <w:sz w:val="28"/>
          <w:szCs w:val="28"/>
        </w:rPr>
      </w:pPr>
    </w:p>
    <w:p w14:paraId="0E6E9CC6" w14:textId="77777777" w:rsidR="00544289" w:rsidRDefault="00544289">
      <w:pPr>
        <w:spacing w:line="240" w:lineRule="auto"/>
        <w:rPr>
          <w:rFonts w:ascii="Arial" w:eastAsia="Arial" w:hAnsi="Arial" w:cs="Arial"/>
          <w:b/>
          <w:sz w:val="28"/>
          <w:szCs w:val="28"/>
        </w:rPr>
      </w:pPr>
    </w:p>
    <w:p w14:paraId="44811C0A"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ATAQUES A CONTAS DE SERVIÇOS ONLINE</w:t>
      </w:r>
    </w:p>
    <w:p w14:paraId="281D89BF" w14:textId="77777777" w:rsidR="00544289" w:rsidRDefault="00544289">
      <w:pPr>
        <w:spacing w:line="240" w:lineRule="auto"/>
        <w:rPr>
          <w:rFonts w:ascii="Arial" w:eastAsia="Arial" w:hAnsi="Arial" w:cs="Arial"/>
          <w:b/>
          <w:sz w:val="24"/>
          <w:szCs w:val="24"/>
        </w:rPr>
      </w:pPr>
    </w:p>
    <w:p w14:paraId="103A1D43" w14:textId="77777777" w:rsidR="00544289" w:rsidRDefault="00544289">
      <w:pPr>
        <w:spacing w:line="240" w:lineRule="auto"/>
        <w:rPr>
          <w:rFonts w:ascii="Arial" w:eastAsia="Arial" w:hAnsi="Arial" w:cs="Arial"/>
          <w:b/>
          <w:sz w:val="24"/>
          <w:szCs w:val="24"/>
        </w:rPr>
      </w:pPr>
    </w:p>
    <w:p w14:paraId="208141A6" w14:textId="77777777" w:rsidR="00544289" w:rsidRDefault="00544289">
      <w:pPr>
        <w:spacing w:line="240" w:lineRule="auto"/>
        <w:rPr>
          <w:rFonts w:ascii="Arial" w:eastAsia="Arial" w:hAnsi="Arial" w:cs="Arial"/>
          <w:b/>
          <w:sz w:val="24"/>
          <w:szCs w:val="24"/>
        </w:rPr>
      </w:pPr>
    </w:p>
    <w:p w14:paraId="19C03A86" w14:textId="77777777" w:rsidR="00544289" w:rsidRDefault="00544289">
      <w:pPr>
        <w:spacing w:line="240" w:lineRule="auto"/>
        <w:rPr>
          <w:rFonts w:ascii="Arial" w:eastAsia="Arial" w:hAnsi="Arial" w:cs="Arial"/>
          <w:b/>
          <w:sz w:val="24"/>
          <w:szCs w:val="24"/>
        </w:rPr>
      </w:pPr>
    </w:p>
    <w:p w14:paraId="7E91E983" w14:textId="77777777" w:rsidR="00544289" w:rsidRDefault="00544289">
      <w:pPr>
        <w:spacing w:line="240" w:lineRule="auto"/>
        <w:rPr>
          <w:rFonts w:ascii="Arial" w:eastAsia="Arial" w:hAnsi="Arial" w:cs="Arial"/>
          <w:b/>
          <w:sz w:val="24"/>
          <w:szCs w:val="24"/>
        </w:rPr>
      </w:pPr>
    </w:p>
    <w:p w14:paraId="3EB847B1" w14:textId="77777777" w:rsidR="00544289" w:rsidRDefault="00544289">
      <w:pPr>
        <w:spacing w:line="240" w:lineRule="auto"/>
        <w:rPr>
          <w:rFonts w:ascii="Arial" w:eastAsia="Arial" w:hAnsi="Arial" w:cs="Arial"/>
          <w:b/>
          <w:sz w:val="24"/>
          <w:szCs w:val="24"/>
        </w:rPr>
      </w:pPr>
    </w:p>
    <w:p w14:paraId="3EA329F1" w14:textId="77777777" w:rsidR="00544289" w:rsidRDefault="00544289">
      <w:pPr>
        <w:spacing w:line="240" w:lineRule="auto"/>
        <w:rPr>
          <w:rFonts w:ascii="Arial" w:eastAsia="Arial" w:hAnsi="Arial" w:cs="Arial"/>
          <w:b/>
          <w:sz w:val="24"/>
          <w:szCs w:val="24"/>
        </w:rPr>
      </w:pPr>
    </w:p>
    <w:p w14:paraId="148CD7D2" w14:textId="77777777" w:rsidR="00544289" w:rsidRDefault="00544289">
      <w:pPr>
        <w:spacing w:line="240" w:lineRule="auto"/>
        <w:rPr>
          <w:rFonts w:ascii="Arial" w:eastAsia="Arial" w:hAnsi="Arial" w:cs="Arial"/>
          <w:b/>
          <w:sz w:val="24"/>
          <w:szCs w:val="24"/>
        </w:rPr>
      </w:pPr>
    </w:p>
    <w:p w14:paraId="7A4061E3" w14:textId="77777777" w:rsidR="00544289" w:rsidRDefault="00544289">
      <w:pPr>
        <w:spacing w:line="240" w:lineRule="auto"/>
        <w:rPr>
          <w:rFonts w:ascii="Arial" w:eastAsia="Arial" w:hAnsi="Arial" w:cs="Arial"/>
          <w:b/>
          <w:sz w:val="24"/>
          <w:szCs w:val="24"/>
        </w:rPr>
      </w:pPr>
    </w:p>
    <w:p w14:paraId="12F83010" w14:textId="77777777" w:rsidR="00544289" w:rsidRDefault="00544289">
      <w:pPr>
        <w:spacing w:line="240" w:lineRule="auto"/>
        <w:rPr>
          <w:rFonts w:ascii="Arial" w:eastAsia="Arial" w:hAnsi="Arial" w:cs="Arial"/>
          <w:b/>
          <w:sz w:val="24"/>
          <w:szCs w:val="24"/>
        </w:rPr>
      </w:pPr>
    </w:p>
    <w:p w14:paraId="56588D2F" w14:textId="77777777"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SÃO CAETANO DO SUL/SP</w:t>
      </w:r>
    </w:p>
    <w:p w14:paraId="1E2D26D5" w14:textId="77777777"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2019</w:t>
      </w:r>
    </w:p>
    <w:p w14:paraId="45377C4A" w14:textId="77777777" w:rsidR="00FC09CB" w:rsidRDefault="00FC09CB">
      <w:pPr>
        <w:spacing w:line="240" w:lineRule="auto"/>
        <w:jc w:val="center"/>
        <w:rPr>
          <w:rFonts w:ascii="Arial" w:eastAsia="Arial" w:hAnsi="Arial" w:cs="Arial"/>
          <w:sz w:val="24"/>
          <w:szCs w:val="24"/>
        </w:rPr>
      </w:pPr>
    </w:p>
    <w:p w14:paraId="7CA80496" w14:textId="77777777" w:rsidR="00FC09CB" w:rsidRDefault="00FC09CB">
      <w:pPr>
        <w:spacing w:line="240" w:lineRule="auto"/>
        <w:jc w:val="center"/>
        <w:rPr>
          <w:rFonts w:ascii="Arial" w:eastAsia="Arial" w:hAnsi="Arial" w:cs="Arial"/>
          <w:sz w:val="24"/>
          <w:szCs w:val="24"/>
        </w:rPr>
      </w:pPr>
    </w:p>
    <w:p w14:paraId="54C4E94C"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lastRenderedPageBreak/>
        <w:t>ANTONIO DUARTE DIAS NETO</w:t>
      </w:r>
    </w:p>
    <w:p w14:paraId="2136FDB9"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IGOR VINÍCIUS MOREIRA</w:t>
      </w:r>
    </w:p>
    <w:p w14:paraId="55B07860"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MARCOS GONÇALVES SIQUEIRA</w:t>
      </w:r>
    </w:p>
    <w:p w14:paraId="6E06D05E"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MIKAEL AKIRA SHISHITO MATOS</w:t>
      </w:r>
    </w:p>
    <w:p w14:paraId="167489A8"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VITOR KIOMASSA KINA</w:t>
      </w:r>
    </w:p>
    <w:p w14:paraId="0FD1ADE7" w14:textId="77777777" w:rsidR="00544289" w:rsidRDefault="003D1043">
      <w:pPr>
        <w:spacing w:line="360" w:lineRule="auto"/>
        <w:jc w:val="center"/>
        <w:rPr>
          <w:rFonts w:ascii="Arial" w:eastAsia="Arial" w:hAnsi="Arial" w:cs="Arial"/>
          <w:b/>
          <w:sz w:val="24"/>
          <w:szCs w:val="24"/>
        </w:rPr>
      </w:pPr>
      <w:r>
        <w:rPr>
          <w:rFonts w:ascii="Arial" w:eastAsia="Arial" w:hAnsi="Arial" w:cs="Arial"/>
          <w:b/>
          <w:sz w:val="28"/>
          <w:szCs w:val="28"/>
        </w:rPr>
        <w:t>YAN MOURA VIRGINIO</w:t>
      </w:r>
    </w:p>
    <w:p w14:paraId="7A092F69" w14:textId="77777777" w:rsidR="00544289" w:rsidRDefault="00544289">
      <w:pPr>
        <w:spacing w:line="240" w:lineRule="auto"/>
        <w:jc w:val="center"/>
        <w:rPr>
          <w:rFonts w:ascii="Arial" w:eastAsia="Arial" w:hAnsi="Arial" w:cs="Arial"/>
          <w:b/>
          <w:sz w:val="24"/>
          <w:szCs w:val="24"/>
        </w:rPr>
      </w:pPr>
    </w:p>
    <w:p w14:paraId="4D6CCDB3" w14:textId="77777777" w:rsidR="00544289" w:rsidRDefault="00544289">
      <w:pPr>
        <w:spacing w:line="240" w:lineRule="auto"/>
        <w:jc w:val="center"/>
        <w:rPr>
          <w:rFonts w:ascii="Arial" w:eastAsia="Arial" w:hAnsi="Arial" w:cs="Arial"/>
          <w:b/>
          <w:sz w:val="24"/>
          <w:szCs w:val="24"/>
        </w:rPr>
      </w:pPr>
    </w:p>
    <w:p w14:paraId="621C1DEC" w14:textId="77777777" w:rsidR="00544289" w:rsidRDefault="00544289">
      <w:pPr>
        <w:spacing w:line="240" w:lineRule="auto"/>
        <w:jc w:val="center"/>
        <w:rPr>
          <w:rFonts w:ascii="Arial" w:eastAsia="Arial" w:hAnsi="Arial" w:cs="Arial"/>
          <w:b/>
          <w:sz w:val="24"/>
          <w:szCs w:val="24"/>
        </w:rPr>
      </w:pPr>
    </w:p>
    <w:p w14:paraId="6BB4D507" w14:textId="77777777" w:rsidR="00544289" w:rsidRDefault="00544289">
      <w:pPr>
        <w:spacing w:line="240" w:lineRule="auto"/>
        <w:jc w:val="center"/>
        <w:rPr>
          <w:rFonts w:ascii="Arial" w:eastAsia="Arial" w:hAnsi="Arial" w:cs="Arial"/>
          <w:b/>
          <w:sz w:val="24"/>
          <w:szCs w:val="24"/>
        </w:rPr>
      </w:pPr>
    </w:p>
    <w:p w14:paraId="135D55C5" w14:textId="77777777" w:rsidR="00544289" w:rsidRDefault="00544289">
      <w:pPr>
        <w:spacing w:line="240" w:lineRule="auto"/>
        <w:jc w:val="center"/>
        <w:rPr>
          <w:rFonts w:ascii="Arial" w:eastAsia="Arial" w:hAnsi="Arial" w:cs="Arial"/>
          <w:b/>
          <w:sz w:val="24"/>
          <w:szCs w:val="24"/>
        </w:rPr>
      </w:pPr>
    </w:p>
    <w:p w14:paraId="7EB03384"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ATAQUES A CONTAS DE SERVIÇOS ONLINE</w:t>
      </w:r>
    </w:p>
    <w:p w14:paraId="48B53DB2" w14:textId="77777777" w:rsidR="00544289" w:rsidRDefault="00544289">
      <w:pPr>
        <w:spacing w:line="240" w:lineRule="auto"/>
        <w:jc w:val="center"/>
        <w:rPr>
          <w:rFonts w:ascii="Arial" w:eastAsia="Arial" w:hAnsi="Arial" w:cs="Arial"/>
          <w:b/>
          <w:sz w:val="24"/>
          <w:szCs w:val="24"/>
        </w:rPr>
      </w:pPr>
    </w:p>
    <w:p w14:paraId="6C0CC17C" w14:textId="77777777" w:rsidR="00544289" w:rsidRDefault="00544289">
      <w:pPr>
        <w:spacing w:line="240" w:lineRule="auto"/>
        <w:jc w:val="center"/>
        <w:rPr>
          <w:rFonts w:ascii="Arial" w:eastAsia="Arial" w:hAnsi="Arial" w:cs="Arial"/>
          <w:b/>
          <w:sz w:val="24"/>
          <w:szCs w:val="24"/>
        </w:rPr>
      </w:pPr>
    </w:p>
    <w:p w14:paraId="40679A7F" w14:textId="77777777" w:rsidR="00544289" w:rsidRDefault="00544289">
      <w:pPr>
        <w:tabs>
          <w:tab w:val="left" w:pos="3686"/>
          <w:tab w:val="left" w:pos="4253"/>
        </w:tabs>
        <w:spacing w:line="240" w:lineRule="auto"/>
        <w:rPr>
          <w:rFonts w:ascii="Arial" w:eastAsia="Arial" w:hAnsi="Arial" w:cs="Arial"/>
          <w:b/>
          <w:sz w:val="24"/>
          <w:szCs w:val="24"/>
        </w:rPr>
      </w:pPr>
    </w:p>
    <w:p w14:paraId="619EDC11" w14:textId="71BBB8E5" w:rsidR="00544289" w:rsidRDefault="00B40308">
      <w:pPr>
        <w:spacing w:line="240" w:lineRule="auto"/>
        <w:jc w:val="center"/>
        <w:rPr>
          <w:rFonts w:ascii="Arial" w:eastAsia="Arial" w:hAnsi="Arial" w:cs="Arial"/>
          <w:b/>
          <w:sz w:val="24"/>
          <w:szCs w:val="24"/>
        </w:rPr>
      </w:pPr>
      <w:r>
        <w:rPr>
          <w:noProof/>
        </w:rPr>
        <w:pict w14:anchorId="75770304">
          <v:rect id="Retângulo 1" o:spid="_x0000_s1026" style="position:absolute;left:0;text-align:left;margin-left:208pt;margin-top:21pt;width:264.4pt;height:97.45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" filled="f" stroked="f">
            <v:textbox inset="0,0,0,0">
              <w:txbxContent>
                <w:p w14:paraId="68B81A55" w14:textId="77777777" w:rsidR="00A2010A" w:rsidRDefault="00A2010A">
                  <w:pPr>
                    <w:spacing w:after="0" w:line="275" w:lineRule="auto"/>
                    <w:ind w:right="-17"/>
                    <w:jc w:val="both"/>
                    <w:textDirection w:val="btLr"/>
                  </w:pPr>
                  <w:r>
                    <w:rPr>
                      <w:rFonts w:ascii="Arial" w:eastAsia="Arial" w:hAnsi="Arial" w:cs="Arial"/>
                      <w:color w:val="00000A"/>
                      <w:sz w:val="24"/>
                    </w:rPr>
                    <w:t xml:space="preserve">Trabalho de Conclusão de Curso apresentado à Faculdade de Tecnologia de São Caetano do Sul, sob a orientação do Professor Dr. </w:t>
                  </w:r>
                  <w:r>
                    <w:rPr>
                      <w:rFonts w:ascii="Arial" w:eastAsia="Arial" w:hAnsi="Arial" w:cs="Arial"/>
                      <w:color w:val="000000"/>
                      <w:sz w:val="24"/>
                      <w:highlight w:val="white"/>
                    </w:rPr>
                    <w:t>Jacinto Carlos Ascêncio Cansado</w:t>
                  </w:r>
                  <w:r>
                    <w:rPr>
                      <w:rFonts w:ascii="Arial" w:eastAsia="Arial" w:hAnsi="Arial" w:cs="Arial"/>
                      <w:color w:val="00000A"/>
                      <w:sz w:val="24"/>
                    </w:rPr>
                    <w:t>, como requisito parcial para a obtenção do diploma de Graduação no curso de Segurança da Informação.</w:t>
                  </w:r>
                </w:p>
              </w:txbxContent>
            </v:textbox>
            <w10:wrap type="square"/>
          </v:rect>
        </w:pict>
      </w:r>
    </w:p>
    <w:p w14:paraId="266D6187" w14:textId="77777777" w:rsidR="00544289" w:rsidRDefault="00544289">
      <w:pPr>
        <w:spacing w:line="240" w:lineRule="auto"/>
        <w:jc w:val="center"/>
        <w:rPr>
          <w:rFonts w:ascii="Arial" w:eastAsia="Arial" w:hAnsi="Arial" w:cs="Arial"/>
          <w:b/>
          <w:sz w:val="24"/>
          <w:szCs w:val="24"/>
        </w:rPr>
      </w:pPr>
    </w:p>
    <w:p w14:paraId="4D433A5B" w14:textId="77777777" w:rsidR="00544289" w:rsidRDefault="00544289">
      <w:pPr>
        <w:tabs>
          <w:tab w:val="left" w:pos="4253"/>
        </w:tabs>
        <w:spacing w:line="240" w:lineRule="auto"/>
        <w:jc w:val="center"/>
        <w:rPr>
          <w:rFonts w:ascii="Arial" w:eastAsia="Arial" w:hAnsi="Arial" w:cs="Arial"/>
          <w:b/>
          <w:sz w:val="24"/>
          <w:szCs w:val="24"/>
        </w:rPr>
      </w:pPr>
    </w:p>
    <w:p w14:paraId="27228562" w14:textId="77777777" w:rsidR="00544289" w:rsidRDefault="00544289">
      <w:pPr>
        <w:spacing w:line="240" w:lineRule="auto"/>
        <w:jc w:val="center"/>
        <w:rPr>
          <w:rFonts w:ascii="Arial" w:eastAsia="Arial" w:hAnsi="Arial" w:cs="Arial"/>
          <w:b/>
          <w:sz w:val="24"/>
          <w:szCs w:val="24"/>
        </w:rPr>
      </w:pPr>
    </w:p>
    <w:p w14:paraId="7263CFA6" w14:textId="77777777" w:rsidR="00544289" w:rsidRDefault="00544289">
      <w:pPr>
        <w:spacing w:line="240" w:lineRule="auto"/>
        <w:jc w:val="center"/>
        <w:rPr>
          <w:rFonts w:ascii="Arial" w:eastAsia="Arial" w:hAnsi="Arial" w:cs="Arial"/>
          <w:b/>
          <w:sz w:val="24"/>
          <w:szCs w:val="24"/>
        </w:rPr>
      </w:pPr>
    </w:p>
    <w:p w14:paraId="7A220558" w14:textId="77777777" w:rsidR="00544289" w:rsidRDefault="00544289">
      <w:pPr>
        <w:spacing w:line="240" w:lineRule="auto"/>
        <w:jc w:val="center"/>
        <w:rPr>
          <w:rFonts w:ascii="Arial" w:eastAsia="Arial" w:hAnsi="Arial" w:cs="Arial"/>
          <w:b/>
          <w:sz w:val="24"/>
          <w:szCs w:val="24"/>
        </w:rPr>
      </w:pPr>
    </w:p>
    <w:p w14:paraId="0633EC7F" w14:textId="77777777" w:rsidR="00544289" w:rsidRDefault="00544289">
      <w:pPr>
        <w:spacing w:line="240" w:lineRule="auto"/>
        <w:jc w:val="center"/>
        <w:rPr>
          <w:rFonts w:ascii="Arial" w:eastAsia="Arial" w:hAnsi="Arial" w:cs="Arial"/>
          <w:b/>
          <w:sz w:val="24"/>
          <w:szCs w:val="24"/>
        </w:rPr>
      </w:pPr>
    </w:p>
    <w:p w14:paraId="11046A6E" w14:textId="77777777" w:rsidR="00544289" w:rsidRDefault="00544289">
      <w:pPr>
        <w:spacing w:line="240" w:lineRule="auto"/>
        <w:jc w:val="center"/>
        <w:rPr>
          <w:rFonts w:ascii="Arial" w:eastAsia="Arial" w:hAnsi="Arial" w:cs="Arial"/>
          <w:b/>
          <w:sz w:val="24"/>
          <w:szCs w:val="24"/>
        </w:rPr>
      </w:pPr>
    </w:p>
    <w:p w14:paraId="7173AA77" w14:textId="77777777"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SÃO CAETANO DO SUL/SP</w:t>
      </w:r>
    </w:p>
    <w:p w14:paraId="7D5F9362" w14:textId="77777777"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2019</w:t>
      </w:r>
    </w:p>
    <w:p w14:paraId="56A6160E" w14:textId="77777777" w:rsidR="00544289" w:rsidRDefault="003D1043">
      <w:pPr>
        <w:keepNext/>
        <w:keepLines/>
        <w:pBdr>
          <w:top w:val="nil"/>
          <w:left w:val="nil"/>
          <w:bottom w:val="nil"/>
          <w:right w:val="nil"/>
          <w:between w:val="nil"/>
        </w:pBdr>
        <w:spacing w:before="240" w:after="0" w:line="259" w:lineRule="auto"/>
        <w:rPr>
          <w:rFonts w:ascii="Arial" w:eastAsia="Arial" w:hAnsi="Arial" w:cs="Arial"/>
          <w:b/>
          <w:color w:val="000000"/>
          <w:sz w:val="24"/>
          <w:szCs w:val="24"/>
        </w:rPr>
      </w:pPr>
      <w:r>
        <w:rPr>
          <w:rFonts w:ascii="Arial" w:eastAsia="Arial" w:hAnsi="Arial" w:cs="Arial"/>
          <w:b/>
          <w:color w:val="000000"/>
          <w:sz w:val="24"/>
          <w:szCs w:val="24"/>
        </w:rPr>
        <w:lastRenderedPageBreak/>
        <w:t>SUMÁRIO</w:t>
      </w:r>
    </w:p>
    <w:p w14:paraId="3CA8EFE0" w14:textId="77777777" w:rsidR="00544289" w:rsidRDefault="00544289">
      <w:pPr>
        <w:keepNext/>
        <w:keepLines/>
        <w:pBdr>
          <w:top w:val="nil"/>
          <w:left w:val="nil"/>
          <w:bottom w:val="nil"/>
          <w:right w:val="nil"/>
          <w:between w:val="nil"/>
        </w:pBdr>
        <w:spacing w:before="240" w:after="0" w:line="259" w:lineRule="auto"/>
        <w:rPr>
          <w:rFonts w:ascii="Arial" w:eastAsia="Arial" w:hAnsi="Arial" w:cs="Arial"/>
          <w:b/>
          <w:color w:val="000000"/>
          <w:sz w:val="24"/>
          <w:szCs w:val="24"/>
        </w:rPr>
      </w:pPr>
    </w:p>
    <w:sdt>
      <w:sdtPr>
        <w:id w:val="918688578"/>
        <w:docPartObj>
          <w:docPartGallery w:val="Table of Contents"/>
          <w:docPartUnique/>
        </w:docPartObj>
      </w:sdtPr>
      <w:sdtContent>
        <w:p w14:paraId="38074795" w14:textId="77777777" w:rsidR="00544289" w:rsidRDefault="00994AF4">
          <w:pPr>
            <w:pBdr>
              <w:top w:val="nil"/>
              <w:left w:val="nil"/>
              <w:bottom w:val="nil"/>
              <w:right w:val="nil"/>
              <w:between w:val="nil"/>
            </w:pBdr>
            <w:tabs>
              <w:tab w:val="right" w:pos="9061"/>
            </w:tabs>
            <w:spacing w:after="100"/>
            <w:rPr>
              <w:rFonts w:ascii="Arial" w:eastAsia="Arial" w:hAnsi="Arial" w:cs="Arial"/>
              <w:sz w:val="24"/>
              <w:szCs w:val="24"/>
            </w:rPr>
          </w:pPr>
          <w:r>
            <w:fldChar w:fldCharType="begin"/>
          </w:r>
          <w:r w:rsidR="003D1043">
            <w:instrText xml:space="preserve"> TOC \h \u \z </w:instrText>
          </w:r>
          <w:r>
            <w:fldChar w:fldCharType="separate"/>
          </w:r>
          <w:hyperlink w:anchor="_30j0zll">
            <w:r w:rsidR="003D1043">
              <w:rPr>
                <w:rFonts w:ascii="Arial" w:eastAsia="Arial" w:hAnsi="Arial" w:cs="Arial"/>
                <w:color w:val="000000"/>
                <w:sz w:val="24"/>
                <w:szCs w:val="24"/>
              </w:rPr>
              <w:t>I</w:t>
            </w:r>
          </w:hyperlink>
          <w:hyperlink w:anchor="_30j0zll">
            <w:r w:rsidR="00FC09CB">
              <w:rPr>
                <w:rFonts w:ascii="Arial" w:eastAsia="Arial" w:hAnsi="Arial" w:cs="Arial"/>
                <w:sz w:val="24"/>
                <w:szCs w:val="24"/>
              </w:rPr>
              <w:t>ntrodução……………………………</w:t>
            </w:r>
            <w:r w:rsidR="003D1043">
              <w:rPr>
                <w:rFonts w:ascii="Arial" w:eastAsia="Arial" w:hAnsi="Arial" w:cs="Arial"/>
                <w:sz w:val="24"/>
                <w:szCs w:val="24"/>
              </w:rPr>
              <w:t>…………………………………………………….</w:t>
            </w:r>
          </w:hyperlink>
          <w:hyperlink w:anchor="_30j0zll">
            <w:r w:rsidR="003D1043">
              <w:rPr>
                <w:rFonts w:ascii="Arial" w:eastAsia="Arial" w:hAnsi="Arial" w:cs="Arial"/>
                <w:color w:val="000000"/>
                <w:sz w:val="24"/>
                <w:szCs w:val="24"/>
              </w:rPr>
              <w:tab/>
            </w:r>
          </w:hyperlink>
          <w:r w:rsidR="003D1043">
            <w:rPr>
              <w:rFonts w:ascii="Arial" w:eastAsia="Arial" w:hAnsi="Arial" w:cs="Arial"/>
              <w:color w:val="000000"/>
              <w:sz w:val="24"/>
              <w:szCs w:val="24"/>
            </w:rPr>
            <w:t>4</w:t>
          </w:r>
          <w:r w:rsidR="003D1043">
            <w:rPr>
              <w:noProof/>
              <w:lang w:eastAsia="ja-JP"/>
            </w:rPr>
            <w:drawing>
              <wp:anchor distT="0" distB="0" distL="114300" distR="114300" simplePos="0" relativeHeight="251661312" behindDoc="0" locked="0" layoutInCell="1" allowOverlap="1" wp14:anchorId="4EEDB4FA" wp14:editId="1044C0A7">
                <wp:simplePos x="0" y="0"/>
                <wp:positionH relativeFrom="column">
                  <wp:posOffset>5533832</wp:posOffset>
                </wp:positionH>
                <wp:positionV relativeFrom="paragraph">
                  <wp:posOffset>-842008</wp:posOffset>
                </wp:positionV>
                <wp:extent cx="472440" cy="557417"/>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72440" cy="557417"/>
                        </a:xfrm>
                        <a:prstGeom prst="rect">
                          <a:avLst/>
                        </a:prstGeom>
                        <a:ln/>
                      </pic:spPr>
                    </pic:pic>
                  </a:graphicData>
                </a:graphic>
              </wp:anchor>
            </w:drawing>
          </w:r>
        </w:p>
        <w:p w14:paraId="0A51E57D" w14:textId="77777777" w:rsidR="00544289" w:rsidRDefault="003D1043">
          <w:pPr>
            <w:pBdr>
              <w:top w:val="nil"/>
              <w:left w:val="nil"/>
              <w:bottom w:val="nil"/>
              <w:right w:val="nil"/>
              <w:between w:val="nil"/>
            </w:pBdr>
            <w:tabs>
              <w:tab w:val="right" w:pos="9061"/>
            </w:tabs>
            <w:spacing w:after="100"/>
            <w:rPr>
              <w:rFonts w:ascii="Arial" w:eastAsia="Arial" w:hAnsi="Arial" w:cs="Arial"/>
              <w:sz w:val="24"/>
              <w:szCs w:val="24"/>
            </w:rPr>
          </w:pPr>
          <w:r>
            <w:rPr>
              <w:rFonts w:ascii="Arial" w:eastAsia="Arial" w:hAnsi="Arial" w:cs="Arial"/>
              <w:sz w:val="24"/>
              <w:szCs w:val="24"/>
            </w:rPr>
            <w:t>1 Contas e Autenticação………………………………………………………………….</w:t>
          </w:r>
          <w:r>
            <w:rPr>
              <w:rFonts w:ascii="Arial" w:eastAsia="Arial" w:hAnsi="Arial" w:cs="Arial"/>
              <w:sz w:val="24"/>
              <w:szCs w:val="24"/>
            </w:rPr>
            <w:tab/>
            <w:t>9</w:t>
          </w:r>
        </w:p>
        <w:p w14:paraId="02DDB565" w14:textId="77777777" w:rsidR="00544289" w:rsidRDefault="003D1043">
          <w:pPr>
            <w:pBdr>
              <w:top w:val="nil"/>
              <w:left w:val="nil"/>
              <w:bottom w:val="nil"/>
              <w:right w:val="nil"/>
              <w:between w:val="nil"/>
            </w:pBdr>
            <w:tabs>
              <w:tab w:val="right" w:pos="9061"/>
            </w:tabs>
            <w:spacing w:after="100"/>
            <w:rPr>
              <w:rFonts w:ascii="Arial" w:eastAsia="Arial" w:hAnsi="Arial" w:cs="Arial"/>
              <w:sz w:val="24"/>
              <w:szCs w:val="24"/>
            </w:rPr>
          </w:pPr>
          <w:r>
            <w:rPr>
              <w:rFonts w:ascii="Arial" w:eastAsia="Arial" w:hAnsi="Arial" w:cs="Arial"/>
              <w:sz w:val="24"/>
              <w:szCs w:val="24"/>
            </w:rPr>
            <w:t>2 Tipos de ataques……………………………………………………………………....</w:t>
          </w:r>
          <w:r>
            <w:rPr>
              <w:rFonts w:ascii="Arial" w:eastAsia="Arial" w:hAnsi="Arial" w:cs="Arial"/>
              <w:sz w:val="24"/>
              <w:szCs w:val="24"/>
            </w:rPr>
            <w:tab/>
            <w:t>12</w:t>
          </w:r>
        </w:p>
        <w:p w14:paraId="0E849406" w14:textId="77777777" w:rsidR="00544289" w:rsidRDefault="003D1043">
          <w:pPr>
            <w:pBdr>
              <w:top w:val="nil"/>
              <w:left w:val="nil"/>
              <w:bottom w:val="nil"/>
              <w:right w:val="nil"/>
              <w:between w:val="nil"/>
            </w:pBdr>
            <w:tabs>
              <w:tab w:val="right" w:pos="9061"/>
            </w:tabs>
            <w:spacing w:after="100"/>
            <w:rPr>
              <w:rFonts w:ascii="Arial" w:eastAsia="Arial" w:hAnsi="Arial" w:cs="Arial"/>
              <w:sz w:val="24"/>
              <w:szCs w:val="24"/>
            </w:rPr>
          </w:pPr>
          <w:r>
            <w:rPr>
              <w:rFonts w:ascii="Arial" w:eastAsia="Arial" w:hAnsi="Arial" w:cs="Arial"/>
              <w:sz w:val="24"/>
              <w:szCs w:val="24"/>
            </w:rPr>
            <w:t>3 Prevenção de ataques………………………………………………………………...</w:t>
          </w:r>
          <w:r>
            <w:rPr>
              <w:rFonts w:ascii="Arial" w:eastAsia="Arial" w:hAnsi="Arial" w:cs="Arial"/>
              <w:sz w:val="24"/>
              <w:szCs w:val="24"/>
            </w:rPr>
            <w:tab/>
            <w:t>17</w:t>
          </w:r>
        </w:p>
        <w:p w14:paraId="0F2F63BB" w14:textId="77777777" w:rsidR="00544289" w:rsidRDefault="003D1043">
          <w:pPr>
            <w:pBdr>
              <w:top w:val="nil"/>
              <w:left w:val="nil"/>
              <w:bottom w:val="nil"/>
              <w:right w:val="nil"/>
              <w:between w:val="nil"/>
            </w:pBdr>
            <w:tabs>
              <w:tab w:val="right" w:pos="9061"/>
            </w:tabs>
            <w:spacing w:after="100"/>
            <w:rPr>
              <w:rFonts w:ascii="Arial" w:eastAsia="Arial" w:hAnsi="Arial" w:cs="Arial"/>
              <w:sz w:val="24"/>
              <w:szCs w:val="24"/>
            </w:rPr>
          </w:pPr>
          <w:r>
            <w:rPr>
              <w:rFonts w:ascii="Arial" w:eastAsia="Arial" w:hAnsi="Arial" w:cs="Arial"/>
              <w:sz w:val="24"/>
              <w:szCs w:val="24"/>
            </w:rPr>
            <w:t>Considerações finais…………………………………………………………………….</w:t>
          </w:r>
          <w:r>
            <w:rPr>
              <w:rFonts w:ascii="Arial" w:eastAsia="Arial" w:hAnsi="Arial" w:cs="Arial"/>
              <w:sz w:val="24"/>
              <w:szCs w:val="24"/>
            </w:rPr>
            <w:tab/>
            <w:t>21</w:t>
          </w:r>
        </w:p>
        <w:p w14:paraId="2811B43C" w14:textId="77777777" w:rsidR="00544289" w:rsidRDefault="003D1043">
          <w:pPr>
            <w:pBdr>
              <w:top w:val="nil"/>
              <w:left w:val="nil"/>
              <w:bottom w:val="nil"/>
              <w:right w:val="nil"/>
              <w:between w:val="nil"/>
            </w:pBdr>
            <w:tabs>
              <w:tab w:val="right" w:pos="9061"/>
            </w:tabs>
            <w:spacing w:after="100"/>
            <w:rPr>
              <w:rFonts w:ascii="Arial" w:eastAsia="Arial" w:hAnsi="Arial" w:cs="Arial"/>
              <w:color w:val="000000"/>
              <w:sz w:val="24"/>
              <w:szCs w:val="24"/>
            </w:rPr>
          </w:pPr>
          <w:r>
            <w:rPr>
              <w:rFonts w:ascii="Arial" w:eastAsia="Arial" w:hAnsi="Arial" w:cs="Arial"/>
              <w:sz w:val="24"/>
              <w:szCs w:val="24"/>
            </w:rPr>
            <w:t>Referências……………………………………………………………………………….</w:t>
          </w:r>
          <w:hyperlink w:anchor="_2et92p0">
            <w:r>
              <w:rPr>
                <w:rFonts w:ascii="Arial" w:eastAsia="Arial" w:hAnsi="Arial" w:cs="Arial"/>
                <w:color w:val="000000"/>
                <w:sz w:val="24"/>
                <w:szCs w:val="24"/>
              </w:rPr>
              <w:tab/>
            </w:r>
          </w:hyperlink>
          <w:r>
            <w:rPr>
              <w:rFonts w:ascii="Arial" w:eastAsia="Arial" w:hAnsi="Arial" w:cs="Arial"/>
              <w:sz w:val="24"/>
              <w:szCs w:val="24"/>
            </w:rPr>
            <w:t>22</w:t>
          </w:r>
        </w:p>
        <w:p w14:paraId="4A3C1738" w14:textId="77777777" w:rsidR="00544289" w:rsidRDefault="00994AF4">
          <w:pPr>
            <w:rPr>
              <w:rFonts w:ascii="Arial" w:eastAsia="Arial" w:hAnsi="Arial" w:cs="Arial"/>
            </w:rPr>
          </w:pPr>
          <w:r>
            <w:fldChar w:fldCharType="end"/>
          </w:r>
        </w:p>
      </w:sdtContent>
    </w:sdt>
    <w:p w14:paraId="7E53ACBC" w14:textId="77777777" w:rsidR="00544289" w:rsidRDefault="00544289">
      <w:pPr>
        <w:spacing w:line="360" w:lineRule="auto"/>
        <w:jc w:val="both"/>
        <w:rPr>
          <w:rFonts w:ascii="Arial" w:eastAsia="Arial" w:hAnsi="Arial" w:cs="Arial"/>
          <w:b/>
          <w:sz w:val="24"/>
          <w:szCs w:val="24"/>
        </w:rPr>
      </w:pPr>
    </w:p>
    <w:p w14:paraId="6B16AFFD" w14:textId="77777777" w:rsidR="00544289" w:rsidRDefault="00544289">
      <w:pPr>
        <w:rPr>
          <w:rFonts w:ascii="Arial" w:eastAsia="Arial" w:hAnsi="Arial" w:cs="Arial"/>
          <w:b/>
          <w:sz w:val="24"/>
          <w:szCs w:val="24"/>
        </w:rPr>
      </w:pPr>
      <w:bookmarkStart w:id="0" w:name="_gjdgxs" w:colFirst="0" w:colLast="0"/>
      <w:bookmarkEnd w:id="0"/>
    </w:p>
    <w:p w14:paraId="606A7B50" w14:textId="77777777" w:rsidR="00544289" w:rsidRDefault="00544289">
      <w:pPr>
        <w:spacing w:line="360" w:lineRule="auto"/>
        <w:jc w:val="both"/>
        <w:rPr>
          <w:rFonts w:ascii="Arial" w:eastAsia="Arial" w:hAnsi="Arial" w:cs="Arial"/>
          <w:b/>
          <w:sz w:val="24"/>
          <w:szCs w:val="24"/>
        </w:rPr>
      </w:pPr>
    </w:p>
    <w:p w14:paraId="70099662" w14:textId="77777777" w:rsidR="00544289" w:rsidRDefault="00544289">
      <w:pPr>
        <w:keepNext/>
        <w:keepLines/>
        <w:pBdr>
          <w:top w:val="nil"/>
          <w:left w:val="nil"/>
          <w:bottom w:val="nil"/>
          <w:right w:val="nil"/>
          <w:between w:val="nil"/>
        </w:pBdr>
        <w:spacing w:before="240" w:after="0" w:line="360" w:lineRule="auto"/>
        <w:jc w:val="both"/>
        <w:sectPr w:rsidR="00544289">
          <w:pgSz w:w="11906" w:h="16838"/>
          <w:pgMar w:top="1701" w:right="1134" w:bottom="1134" w:left="1701" w:header="709" w:footer="709" w:gutter="0"/>
          <w:pgNumType w:start="0"/>
          <w:cols w:space="720" w:equalWidth="0">
            <w:col w:w="8838"/>
          </w:cols>
        </w:sectPr>
      </w:pPr>
    </w:p>
    <w:p w14:paraId="3ADB2424" w14:textId="77777777" w:rsidR="00544289" w:rsidRDefault="003D1043">
      <w:pPr>
        <w:keepNext/>
        <w:keepLines/>
        <w:pBdr>
          <w:top w:val="nil"/>
          <w:left w:val="nil"/>
          <w:bottom w:val="nil"/>
          <w:right w:val="nil"/>
          <w:between w:val="nil"/>
        </w:pBdr>
        <w:spacing w:before="240" w:after="0" w:line="360" w:lineRule="auto"/>
        <w:jc w:val="both"/>
        <w:rPr>
          <w:rFonts w:ascii="Arial" w:eastAsia="Arial" w:hAnsi="Arial" w:cs="Arial"/>
          <w:b/>
          <w:color w:val="000000"/>
          <w:sz w:val="24"/>
          <w:szCs w:val="24"/>
        </w:rPr>
      </w:pPr>
      <w:bookmarkStart w:id="1" w:name="_30j0zll" w:colFirst="0" w:colLast="0"/>
      <w:bookmarkEnd w:id="1"/>
      <w:r>
        <w:rPr>
          <w:rFonts w:ascii="Arial" w:eastAsia="Arial" w:hAnsi="Arial" w:cs="Arial"/>
          <w:b/>
          <w:color w:val="000000"/>
          <w:sz w:val="24"/>
          <w:szCs w:val="24"/>
        </w:rPr>
        <w:lastRenderedPageBreak/>
        <w:t>INTRODUÇÃO</w:t>
      </w:r>
    </w:p>
    <w:p w14:paraId="04063A58" w14:textId="77777777" w:rsidR="00544289" w:rsidRDefault="00544289">
      <w:pPr>
        <w:keepNext/>
        <w:keepLines/>
        <w:pBdr>
          <w:top w:val="nil"/>
          <w:left w:val="nil"/>
          <w:bottom w:val="nil"/>
          <w:right w:val="nil"/>
          <w:between w:val="nil"/>
        </w:pBdr>
        <w:spacing w:before="240" w:after="0" w:line="360" w:lineRule="auto"/>
        <w:jc w:val="both"/>
        <w:rPr>
          <w:rFonts w:ascii="Arial" w:eastAsia="Arial" w:hAnsi="Arial" w:cs="Arial"/>
          <w:b/>
          <w:sz w:val="24"/>
          <w:szCs w:val="24"/>
        </w:rPr>
      </w:pPr>
      <w:bookmarkStart w:id="2" w:name="_1fob9te" w:colFirst="0" w:colLast="0"/>
      <w:bookmarkEnd w:id="2"/>
    </w:p>
    <w:p w14:paraId="7DF8FD75" w14:textId="77777777" w:rsidR="00544289" w:rsidRDefault="003D1043">
      <w:pPr>
        <w:spacing w:line="360" w:lineRule="auto"/>
        <w:ind w:firstLine="709"/>
        <w:jc w:val="both"/>
        <w:rPr>
          <w:rFonts w:ascii="Arial" w:eastAsia="Arial" w:hAnsi="Arial" w:cs="Arial"/>
          <w:sz w:val="24"/>
          <w:szCs w:val="24"/>
        </w:rPr>
      </w:pPr>
      <w:r>
        <w:rPr>
          <w:rFonts w:ascii="Arial" w:eastAsia="Arial" w:hAnsi="Arial" w:cs="Arial"/>
          <w:sz w:val="24"/>
          <w:szCs w:val="24"/>
        </w:rPr>
        <w:t xml:space="preserve">As pessoas estão cada vez mais dependentes da tecnologia, seja para o trabalho ou apenas para uso pessoal, e muitos dos sites acessados necessitam criar uma conta de usuário, seja para uma rede social, um </w:t>
      </w:r>
      <w:r>
        <w:rPr>
          <w:rFonts w:ascii="Arial" w:eastAsia="Arial" w:hAnsi="Arial" w:cs="Arial"/>
          <w:i/>
          <w:sz w:val="24"/>
          <w:szCs w:val="24"/>
        </w:rPr>
        <w:t>streaming</w:t>
      </w:r>
      <w:r>
        <w:rPr>
          <w:rFonts w:ascii="Arial" w:eastAsia="Arial" w:hAnsi="Arial" w:cs="Arial"/>
          <w:color w:val="FF0000"/>
          <w:sz w:val="24"/>
          <w:szCs w:val="24"/>
        </w:rPr>
        <w:t xml:space="preserve"> </w:t>
      </w:r>
      <w:r>
        <w:rPr>
          <w:rFonts w:ascii="Arial" w:eastAsia="Arial" w:hAnsi="Arial" w:cs="Arial"/>
          <w:sz w:val="24"/>
          <w:szCs w:val="24"/>
        </w:rPr>
        <w:t>de filmes ou um de música, tornando essencial ter uma senha que seja forte e segura para que dificulte o acesso de alguém não autorizado. Portanto é necessário saber como é possível prevenir ou diminuir as possibilidades de comprometimento da conta, para isso é preciso tomar medidas de segurança essenciais, como usar senhas diferentes em sites diferentes, usar senhas longas e com caracteres especiais.</w:t>
      </w:r>
    </w:p>
    <w:p w14:paraId="54207A3F" w14:textId="77777777" w:rsidR="00544289" w:rsidRDefault="003D1043">
      <w:pPr>
        <w:spacing w:line="360" w:lineRule="auto"/>
        <w:ind w:firstLine="708"/>
        <w:jc w:val="both"/>
        <w:rPr>
          <w:rFonts w:ascii="Arial" w:eastAsia="Arial" w:hAnsi="Arial" w:cs="Arial"/>
          <w:sz w:val="24"/>
          <w:szCs w:val="24"/>
        </w:rPr>
      </w:pPr>
      <w:r>
        <w:rPr>
          <w:rFonts w:ascii="Arial" w:eastAsia="Arial" w:hAnsi="Arial" w:cs="Arial"/>
          <w:sz w:val="24"/>
          <w:szCs w:val="24"/>
        </w:rPr>
        <w:t xml:space="preserve">As aplicações </w:t>
      </w:r>
      <w:r>
        <w:rPr>
          <w:rFonts w:ascii="Arial" w:eastAsia="Arial" w:hAnsi="Arial" w:cs="Arial"/>
          <w:i/>
          <w:sz w:val="24"/>
          <w:szCs w:val="24"/>
        </w:rPr>
        <w:t>web</w:t>
      </w:r>
      <w:r>
        <w:rPr>
          <w:rFonts w:ascii="Arial" w:eastAsia="Arial" w:hAnsi="Arial" w:cs="Arial"/>
          <w:color w:val="FF0000"/>
          <w:sz w:val="24"/>
          <w:szCs w:val="24"/>
        </w:rPr>
        <w:t xml:space="preserve"> </w:t>
      </w:r>
      <w:r>
        <w:rPr>
          <w:rFonts w:ascii="Arial" w:eastAsia="Arial" w:hAnsi="Arial" w:cs="Arial"/>
          <w:sz w:val="24"/>
          <w:szCs w:val="24"/>
        </w:rPr>
        <w:t>são o principal alvo quando falamos sobre autenticação de contas utilizando</w:t>
      </w:r>
      <w:r>
        <w:rPr>
          <w:rFonts w:ascii="Arial" w:eastAsia="Arial" w:hAnsi="Arial" w:cs="Arial"/>
          <w:color w:val="FF0000"/>
          <w:sz w:val="24"/>
          <w:szCs w:val="24"/>
        </w:rPr>
        <w:t xml:space="preserve"> </w:t>
      </w:r>
      <w:r>
        <w:rPr>
          <w:rFonts w:ascii="Arial" w:eastAsia="Arial" w:hAnsi="Arial" w:cs="Arial"/>
          <w:sz w:val="24"/>
          <w:szCs w:val="24"/>
        </w:rPr>
        <w:t xml:space="preserve">e-mail, usuário ou senhas, isso ocorre devido ao alto nível de acesso a informações pessoais quando existe o sucesso ao ingresso a uma conta pessoal, podendo render lucro para o invasor de diversas formas e prejudicar o proprietário da conta acessada, tanto em termos de privacidade quanto financeiros. De acordo com o ramo do site alvo, os invasores podem conseguir dados de cartões de crédito, informações pessoais e outros dados sensíveis que podem compor um cenário de ataque e causar impactos significantes. As páginas </w:t>
      </w:r>
      <w:r>
        <w:rPr>
          <w:rFonts w:ascii="Arial" w:eastAsia="Arial" w:hAnsi="Arial" w:cs="Arial"/>
          <w:i/>
          <w:sz w:val="24"/>
          <w:szCs w:val="24"/>
        </w:rPr>
        <w:t>web</w:t>
      </w:r>
      <w:r>
        <w:rPr>
          <w:rFonts w:ascii="Arial" w:eastAsia="Arial" w:hAnsi="Arial" w:cs="Arial"/>
          <w:color w:val="FF0000"/>
          <w:sz w:val="24"/>
          <w:szCs w:val="24"/>
        </w:rPr>
        <w:t xml:space="preserve"> </w:t>
      </w:r>
      <w:r>
        <w:rPr>
          <w:rFonts w:ascii="Arial" w:eastAsia="Arial" w:hAnsi="Arial" w:cs="Arial"/>
          <w:sz w:val="24"/>
          <w:szCs w:val="24"/>
        </w:rPr>
        <w:t xml:space="preserve">podem estar vulneráveis por muitas razões, em função, por exemplo do desenvolvedor da página não usar comandos e precauções necessárias para manter o site confiável e seguro. Segundo a Open Web </w:t>
      </w:r>
      <w:proofErr w:type="spellStart"/>
      <w:r>
        <w:rPr>
          <w:rFonts w:ascii="Arial" w:eastAsia="Arial" w:hAnsi="Arial" w:cs="Arial"/>
          <w:sz w:val="24"/>
          <w:szCs w:val="24"/>
        </w:rPr>
        <w:t>Application</w:t>
      </w:r>
      <w:proofErr w:type="spellEnd"/>
      <w:r>
        <w:rPr>
          <w:rFonts w:ascii="Arial" w:eastAsia="Arial" w:hAnsi="Arial" w:cs="Arial"/>
          <w:sz w:val="24"/>
          <w:szCs w:val="24"/>
        </w:rPr>
        <w:t xml:space="preserve"> Security Project (OWASP, 2019) em 2017 os ataques mais críticos em aplicações </w:t>
      </w:r>
      <w:r>
        <w:rPr>
          <w:rFonts w:ascii="Arial" w:eastAsia="Arial" w:hAnsi="Arial" w:cs="Arial"/>
          <w:i/>
          <w:sz w:val="24"/>
          <w:szCs w:val="24"/>
        </w:rPr>
        <w:t>web</w:t>
      </w:r>
      <w:r>
        <w:rPr>
          <w:rFonts w:ascii="Arial" w:eastAsia="Arial" w:hAnsi="Arial" w:cs="Arial"/>
          <w:color w:val="FF0000"/>
          <w:sz w:val="24"/>
          <w:szCs w:val="24"/>
        </w:rPr>
        <w:t xml:space="preserve"> </w:t>
      </w:r>
      <w:r>
        <w:rPr>
          <w:rFonts w:ascii="Arial" w:eastAsia="Arial" w:hAnsi="Arial" w:cs="Arial"/>
          <w:sz w:val="24"/>
          <w:szCs w:val="24"/>
        </w:rPr>
        <w:t xml:space="preserve">foram a injeção de </w:t>
      </w:r>
      <w:proofErr w:type="spellStart"/>
      <w:r>
        <w:rPr>
          <w:rFonts w:ascii="Arial" w:eastAsia="Arial" w:hAnsi="Arial" w:cs="Arial"/>
          <w:sz w:val="24"/>
          <w:szCs w:val="24"/>
        </w:rPr>
        <w:t>Structured</w:t>
      </w:r>
      <w:proofErr w:type="spellEnd"/>
      <w:r>
        <w:rPr>
          <w:rFonts w:ascii="Arial" w:eastAsia="Arial" w:hAnsi="Arial" w:cs="Arial"/>
          <w:sz w:val="24"/>
          <w:szCs w:val="24"/>
        </w:rPr>
        <w:t xml:space="preserve"> Query </w:t>
      </w:r>
      <w:proofErr w:type="spellStart"/>
      <w:r>
        <w:rPr>
          <w:rFonts w:ascii="Arial" w:eastAsia="Arial" w:hAnsi="Arial" w:cs="Arial"/>
          <w:sz w:val="24"/>
          <w:szCs w:val="24"/>
        </w:rPr>
        <w:t>Language</w:t>
      </w:r>
      <w:proofErr w:type="spellEnd"/>
      <w:r>
        <w:rPr>
          <w:rFonts w:ascii="Arial" w:eastAsia="Arial" w:hAnsi="Arial" w:cs="Arial"/>
          <w:sz w:val="24"/>
          <w:szCs w:val="24"/>
        </w:rPr>
        <w:t xml:space="preserve"> (SQL), que tem como objeto aproveitar de falhas de bancos de dados através a injeção de comandos SQL, o segundo ataque mais crítico é a quebra de autenticação, onde a autenticação e gerenciamento de sessão são implementadas incorretamente.</w:t>
      </w:r>
    </w:p>
    <w:p w14:paraId="7CFEAFC1" w14:textId="3F272006" w:rsidR="00544289" w:rsidRDefault="003D1043">
      <w:pPr>
        <w:spacing w:line="360" w:lineRule="auto"/>
        <w:jc w:val="both"/>
        <w:rPr>
          <w:rFonts w:ascii="Arial" w:eastAsia="Arial" w:hAnsi="Arial" w:cs="Arial"/>
          <w:sz w:val="24"/>
          <w:szCs w:val="24"/>
        </w:rPr>
      </w:pPr>
      <w:r>
        <w:rPr>
          <w:rFonts w:ascii="Arial" w:eastAsia="Arial" w:hAnsi="Arial" w:cs="Arial"/>
          <w:sz w:val="24"/>
          <w:szCs w:val="24"/>
        </w:rPr>
        <w:tab/>
        <w:t xml:space="preserve">É </w:t>
      </w:r>
      <w:del w:id="3" w:author="Jacinto Carlos Ascencio Cansado" w:date="2019-09-20T13:56:00Z">
        <w:r w:rsidDel="001D6E17">
          <w:rPr>
            <w:rFonts w:ascii="Arial" w:eastAsia="Arial" w:hAnsi="Arial" w:cs="Arial"/>
            <w:sz w:val="24"/>
            <w:szCs w:val="24"/>
          </w:rPr>
          <w:delText xml:space="preserve">muito </w:delText>
        </w:r>
      </w:del>
      <w:r>
        <w:rPr>
          <w:rFonts w:ascii="Arial" w:eastAsia="Arial" w:hAnsi="Arial" w:cs="Arial"/>
          <w:sz w:val="24"/>
          <w:szCs w:val="24"/>
        </w:rPr>
        <w:t>importante para as empresas ter</w:t>
      </w:r>
      <w:ins w:id="4" w:author="Jacinto Carlos Ascencio Cansado" w:date="2019-09-20T15:12:00Z">
        <w:r w:rsidR="00B414CD">
          <w:rPr>
            <w:rFonts w:ascii="Arial" w:eastAsia="Arial" w:hAnsi="Arial" w:cs="Arial"/>
            <w:sz w:val="24"/>
            <w:szCs w:val="24"/>
          </w:rPr>
          <w:t>em</w:t>
        </w:r>
      </w:ins>
      <w:r>
        <w:rPr>
          <w:rFonts w:ascii="Arial" w:eastAsia="Arial" w:hAnsi="Arial" w:cs="Arial"/>
          <w:sz w:val="24"/>
          <w:szCs w:val="24"/>
        </w:rPr>
        <w:t xml:space="preserve"> formas de mitigar os impactos de um ataque a uma aplicação </w:t>
      </w:r>
      <w:r>
        <w:rPr>
          <w:rFonts w:ascii="Arial" w:eastAsia="Arial" w:hAnsi="Arial" w:cs="Arial"/>
          <w:i/>
          <w:sz w:val="24"/>
          <w:szCs w:val="24"/>
        </w:rPr>
        <w:t>web</w:t>
      </w:r>
      <w:r>
        <w:rPr>
          <w:rFonts w:ascii="Arial" w:eastAsia="Arial" w:hAnsi="Arial" w:cs="Arial"/>
          <w:sz w:val="24"/>
          <w:szCs w:val="24"/>
        </w:rPr>
        <w:t xml:space="preserve">, segundo Gênesis Rivas (2018), as etapas importantes para a proteção de aplicações </w:t>
      </w:r>
      <w:r>
        <w:rPr>
          <w:rFonts w:ascii="Arial" w:eastAsia="Arial" w:hAnsi="Arial" w:cs="Arial"/>
          <w:i/>
          <w:sz w:val="24"/>
          <w:szCs w:val="24"/>
        </w:rPr>
        <w:t>web</w:t>
      </w:r>
      <w:r>
        <w:rPr>
          <w:rFonts w:ascii="Arial" w:eastAsia="Arial" w:hAnsi="Arial" w:cs="Arial"/>
          <w:sz w:val="24"/>
          <w:szCs w:val="24"/>
        </w:rPr>
        <w:t xml:space="preserve"> são o uso de </w:t>
      </w:r>
      <w:del w:id="5" w:author="Jacinto Carlos Ascencio Cansado" w:date="2019-09-20T15:14:00Z">
        <w:r w:rsidDel="00B414CD">
          <w:rPr>
            <w:rFonts w:ascii="Arial" w:eastAsia="Arial" w:hAnsi="Arial" w:cs="Arial"/>
            <w:sz w:val="24"/>
            <w:szCs w:val="24"/>
          </w:rPr>
          <w:delText xml:space="preserve">uma </w:delText>
        </w:r>
      </w:del>
      <w:r>
        <w:rPr>
          <w:rFonts w:ascii="Arial" w:eastAsia="Arial" w:hAnsi="Arial" w:cs="Arial"/>
          <w:sz w:val="24"/>
          <w:szCs w:val="24"/>
        </w:rPr>
        <w:t xml:space="preserve">criptografia e configurar o servidor </w:t>
      </w:r>
      <w:r>
        <w:rPr>
          <w:rFonts w:ascii="Arial" w:eastAsia="Arial" w:hAnsi="Arial" w:cs="Arial"/>
          <w:i/>
          <w:sz w:val="24"/>
          <w:szCs w:val="24"/>
        </w:rPr>
        <w:t>web</w:t>
      </w:r>
      <w:r>
        <w:rPr>
          <w:rFonts w:ascii="Arial" w:eastAsia="Arial" w:hAnsi="Arial" w:cs="Arial"/>
          <w:sz w:val="24"/>
          <w:szCs w:val="24"/>
        </w:rPr>
        <w:t xml:space="preserve"> para redirecionar para uma página </w:t>
      </w:r>
      <w:r>
        <w:rPr>
          <w:rFonts w:ascii="Arial" w:eastAsia="Arial" w:hAnsi="Arial" w:cs="Arial"/>
          <w:i/>
          <w:sz w:val="24"/>
          <w:szCs w:val="24"/>
        </w:rPr>
        <w:t>web</w:t>
      </w:r>
      <w:r>
        <w:rPr>
          <w:rFonts w:ascii="Arial" w:eastAsia="Arial" w:hAnsi="Arial" w:cs="Arial"/>
          <w:sz w:val="24"/>
          <w:szCs w:val="24"/>
        </w:rPr>
        <w:t xml:space="preserve"> com criptografia, desenvolver um sistema de redefinição de senha segura, realizar uma avaliação de risco e </w:t>
      </w:r>
      <w:del w:id="6" w:author="Jacinto Carlos Ascencio Cansado" w:date="2019-09-20T15:14:00Z">
        <w:r w:rsidDel="00B414CD">
          <w:rPr>
            <w:rFonts w:ascii="Arial" w:eastAsia="Arial" w:hAnsi="Arial" w:cs="Arial"/>
            <w:sz w:val="24"/>
            <w:szCs w:val="24"/>
          </w:rPr>
          <w:delText xml:space="preserve">usar </w:delText>
        </w:r>
      </w:del>
      <w:r>
        <w:rPr>
          <w:rFonts w:ascii="Arial" w:eastAsia="Arial" w:hAnsi="Arial" w:cs="Arial"/>
          <w:sz w:val="24"/>
          <w:szCs w:val="24"/>
        </w:rPr>
        <w:t xml:space="preserve">uma ferramenta de segurança de aplicativos da </w:t>
      </w:r>
      <w:r>
        <w:rPr>
          <w:rFonts w:ascii="Arial" w:eastAsia="Arial" w:hAnsi="Arial" w:cs="Arial"/>
          <w:i/>
          <w:sz w:val="24"/>
          <w:szCs w:val="24"/>
        </w:rPr>
        <w:t>web</w:t>
      </w:r>
      <w:r>
        <w:rPr>
          <w:rFonts w:ascii="Arial" w:eastAsia="Arial" w:hAnsi="Arial" w:cs="Arial"/>
          <w:sz w:val="24"/>
          <w:szCs w:val="24"/>
        </w:rPr>
        <w:t>.</w:t>
      </w:r>
    </w:p>
    <w:p w14:paraId="51A97C65" w14:textId="77777777" w:rsidR="00544289" w:rsidRPr="009F63F8" w:rsidRDefault="003D1043">
      <w:pPr>
        <w:spacing w:line="360" w:lineRule="auto"/>
        <w:rPr>
          <w:rFonts w:ascii="Arial" w:eastAsia="Arial" w:hAnsi="Arial" w:cs="Arial"/>
          <w:b/>
          <w:sz w:val="24"/>
          <w:szCs w:val="24"/>
        </w:rPr>
      </w:pPr>
      <w:r w:rsidRPr="009F63F8">
        <w:rPr>
          <w:rFonts w:ascii="Arial" w:eastAsia="Arial" w:hAnsi="Arial" w:cs="Arial"/>
          <w:b/>
          <w:sz w:val="24"/>
          <w:szCs w:val="24"/>
        </w:rPr>
        <w:lastRenderedPageBreak/>
        <w:t>Justificativa</w:t>
      </w:r>
    </w:p>
    <w:p w14:paraId="6E15FD24" w14:textId="2351848D" w:rsidR="00544289" w:rsidRDefault="003D1043">
      <w:pPr>
        <w:spacing w:line="360" w:lineRule="auto"/>
        <w:jc w:val="both"/>
        <w:rPr>
          <w:rFonts w:ascii="Arial" w:eastAsia="Arial" w:hAnsi="Arial" w:cs="Arial"/>
          <w:sz w:val="24"/>
          <w:szCs w:val="24"/>
        </w:rPr>
      </w:pPr>
      <w:r>
        <w:rPr>
          <w:rFonts w:ascii="Arial" w:eastAsia="Arial" w:hAnsi="Arial" w:cs="Arial"/>
          <w:sz w:val="24"/>
          <w:szCs w:val="24"/>
        </w:rPr>
        <w:tab/>
      </w:r>
      <w:r w:rsidR="00C8204F">
        <w:rPr>
          <w:rFonts w:ascii="Arial" w:eastAsia="Arial" w:hAnsi="Arial" w:cs="Arial"/>
          <w:sz w:val="24"/>
          <w:szCs w:val="24"/>
        </w:rPr>
        <w:t>O</w:t>
      </w:r>
      <w:r>
        <w:rPr>
          <w:rFonts w:ascii="Arial" w:eastAsia="Arial" w:hAnsi="Arial" w:cs="Arial"/>
          <w:sz w:val="24"/>
          <w:szCs w:val="24"/>
        </w:rPr>
        <w:t xml:space="preserve"> estudo do comprometimento de contas é </w:t>
      </w:r>
      <w:r w:rsidR="00C8204F">
        <w:rPr>
          <w:rFonts w:ascii="Arial" w:eastAsia="Arial" w:hAnsi="Arial" w:cs="Arial"/>
          <w:sz w:val="24"/>
          <w:szCs w:val="24"/>
        </w:rPr>
        <w:t>importante pois muitos usam</w:t>
      </w:r>
      <w:r>
        <w:rPr>
          <w:rFonts w:ascii="Arial" w:eastAsia="Arial" w:hAnsi="Arial" w:cs="Arial"/>
          <w:sz w:val="24"/>
          <w:szCs w:val="24"/>
        </w:rPr>
        <w:t xml:space="preserve"> o mesmo </w:t>
      </w:r>
      <w:r>
        <w:rPr>
          <w:rFonts w:ascii="Arial" w:eastAsia="Arial" w:hAnsi="Arial" w:cs="Arial"/>
          <w:i/>
          <w:sz w:val="24"/>
          <w:szCs w:val="24"/>
        </w:rPr>
        <w:t>e-mail</w:t>
      </w:r>
      <w:r>
        <w:rPr>
          <w:rFonts w:ascii="Arial" w:eastAsia="Arial" w:hAnsi="Arial" w:cs="Arial"/>
          <w:sz w:val="24"/>
          <w:szCs w:val="24"/>
        </w:rPr>
        <w:t xml:space="preserve"> </w:t>
      </w:r>
      <w:ins w:id="7" w:author="Jacinto Carlos Ascencio Cansado" w:date="2019-09-20T15:14:00Z">
        <w:r w:rsidR="00B414CD">
          <w:rPr>
            <w:rFonts w:ascii="Arial" w:eastAsia="Arial" w:hAnsi="Arial" w:cs="Arial"/>
            <w:sz w:val="24"/>
            <w:szCs w:val="24"/>
          </w:rPr>
          <w:t xml:space="preserve">como </w:t>
        </w:r>
        <w:proofErr w:type="spellStart"/>
        <w:r w:rsidR="00B414CD">
          <w:rPr>
            <w:rFonts w:ascii="Arial" w:eastAsia="Arial" w:hAnsi="Arial" w:cs="Arial"/>
            <w:sz w:val="24"/>
            <w:szCs w:val="24"/>
          </w:rPr>
          <w:t>palavra chave</w:t>
        </w:r>
        <w:proofErr w:type="spellEnd"/>
        <w:r w:rsidR="00B414CD">
          <w:rPr>
            <w:rFonts w:ascii="Arial" w:eastAsia="Arial" w:hAnsi="Arial" w:cs="Arial"/>
            <w:sz w:val="24"/>
            <w:szCs w:val="24"/>
          </w:rPr>
          <w:t xml:space="preserve"> (</w:t>
        </w:r>
        <w:proofErr w:type="spellStart"/>
        <w:r w:rsidR="00B414CD">
          <w:rPr>
            <w:rFonts w:ascii="Arial" w:eastAsia="Arial" w:hAnsi="Arial" w:cs="Arial"/>
            <w:sz w:val="24"/>
            <w:szCs w:val="24"/>
          </w:rPr>
          <w:t>passwo</w:t>
        </w:r>
      </w:ins>
      <w:ins w:id="8" w:author="Jacinto Carlos Ascencio Cansado" w:date="2019-09-20T15:15:00Z">
        <w:r w:rsidR="00B414CD">
          <w:rPr>
            <w:rFonts w:ascii="Arial" w:eastAsia="Arial" w:hAnsi="Arial" w:cs="Arial"/>
            <w:sz w:val="24"/>
            <w:szCs w:val="24"/>
          </w:rPr>
          <w:t>rd</w:t>
        </w:r>
        <w:proofErr w:type="spellEnd"/>
        <w:r w:rsidR="00B414CD">
          <w:rPr>
            <w:rFonts w:ascii="Arial" w:eastAsia="Arial" w:hAnsi="Arial" w:cs="Arial"/>
            <w:sz w:val="24"/>
            <w:szCs w:val="24"/>
          </w:rPr>
          <w:t xml:space="preserve">) </w:t>
        </w:r>
      </w:ins>
      <w:r>
        <w:rPr>
          <w:rFonts w:ascii="Arial" w:eastAsia="Arial" w:hAnsi="Arial" w:cs="Arial"/>
          <w:sz w:val="24"/>
          <w:szCs w:val="24"/>
        </w:rPr>
        <w:t>e a mesma senh</w:t>
      </w:r>
      <w:r w:rsidR="00C8204F">
        <w:rPr>
          <w:rFonts w:ascii="Arial" w:eastAsia="Arial" w:hAnsi="Arial" w:cs="Arial"/>
          <w:sz w:val="24"/>
          <w:szCs w:val="24"/>
        </w:rPr>
        <w:t xml:space="preserve">a em diversos sites, se sujeitando </w:t>
      </w:r>
      <w:r>
        <w:rPr>
          <w:rFonts w:ascii="Arial" w:eastAsia="Arial" w:hAnsi="Arial" w:cs="Arial"/>
          <w:sz w:val="24"/>
          <w:szCs w:val="24"/>
        </w:rPr>
        <w:t>à possibilidade de terem seus dados privados descobertos por indivíduos</w:t>
      </w:r>
      <w:r>
        <w:rPr>
          <w:rFonts w:ascii="Arial" w:eastAsia="Arial" w:hAnsi="Arial" w:cs="Arial"/>
          <w:color w:val="FF0000"/>
          <w:sz w:val="24"/>
          <w:szCs w:val="24"/>
        </w:rPr>
        <w:t xml:space="preserve"> </w:t>
      </w:r>
      <w:r w:rsidR="00C8204F">
        <w:rPr>
          <w:rFonts w:ascii="Arial" w:eastAsia="Arial" w:hAnsi="Arial" w:cs="Arial"/>
          <w:sz w:val="24"/>
          <w:szCs w:val="24"/>
        </w:rPr>
        <w:t>“</w:t>
      </w:r>
      <w:proofErr w:type="gramStart"/>
      <w:r w:rsidR="00C8204F">
        <w:rPr>
          <w:rFonts w:ascii="Arial" w:eastAsia="Arial" w:hAnsi="Arial" w:cs="Arial"/>
          <w:sz w:val="24"/>
          <w:szCs w:val="24"/>
        </w:rPr>
        <w:t>mal intencionados</w:t>
      </w:r>
      <w:proofErr w:type="gramEnd"/>
      <w:r w:rsidR="00C8204F">
        <w:rPr>
          <w:rFonts w:ascii="Arial" w:eastAsia="Arial" w:hAnsi="Arial" w:cs="Arial"/>
          <w:sz w:val="24"/>
          <w:szCs w:val="24"/>
        </w:rPr>
        <w:t>”</w:t>
      </w:r>
      <w:r>
        <w:rPr>
          <w:rFonts w:ascii="Arial" w:eastAsia="Arial" w:hAnsi="Arial" w:cs="Arial"/>
          <w:sz w:val="24"/>
          <w:szCs w:val="24"/>
        </w:rPr>
        <w:t xml:space="preserve"> que tenham acesso a um único site. Isso pode ser analisado segundo </w:t>
      </w:r>
      <w:proofErr w:type="spellStart"/>
      <w:r>
        <w:rPr>
          <w:rFonts w:ascii="Arial" w:eastAsia="Arial" w:hAnsi="Arial" w:cs="Arial"/>
          <w:sz w:val="24"/>
          <w:szCs w:val="24"/>
        </w:rPr>
        <w:t>Glazier</w:t>
      </w:r>
      <w:proofErr w:type="spellEnd"/>
      <w:r>
        <w:rPr>
          <w:rFonts w:ascii="Arial" w:eastAsia="Arial" w:hAnsi="Arial" w:cs="Arial"/>
          <w:sz w:val="24"/>
          <w:szCs w:val="24"/>
        </w:rPr>
        <w:t xml:space="preserve"> W. e </w:t>
      </w:r>
      <w:proofErr w:type="spellStart"/>
      <w:r>
        <w:rPr>
          <w:rFonts w:ascii="Arial" w:eastAsia="Arial" w:hAnsi="Arial" w:cs="Arial"/>
          <w:sz w:val="24"/>
          <w:szCs w:val="24"/>
        </w:rPr>
        <w:t>Dhiman</w:t>
      </w:r>
      <w:proofErr w:type="spellEnd"/>
      <w:r>
        <w:rPr>
          <w:rFonts w:ascii="Arial" w:eastAsia="Arial" w:hAnsi="Arial" w:cs="Arial"/>
          <w:color w:val="FF0000"/>
          <w:sz w:val="24"/>
          <w:szCs w:val="24"/>
        </w:rPr>
        <w:t xml:space="preserve"> </w:t>
      </w:r>
      <w:r>
        <w:rPr>
          <w:rFonts w:ascii="Arial" w:eastAsia="Arial" w:hAnsi="Arial" w:cs="Arial"/>
          <w:sz w:val="24"/>
          <w:szCs w:val="24"/>
        </w:rPr>
        <w:t xml:space="preserve">em Automation </w:t>
      </w:r>
      <w:proofErr w:type="spellStart"/>
      <w:r>
        <w:rPr>
          <w:rFonts w:ascii="Arial" w:eastAsia="Arial" w:hAnsi="Arial" w:cs="Arial"/>
          <w:sz w:val="24"/>
          <w:szCs w:val="24"/>
        </w:rPr>
        <w:t>Attacks</w:t>
      </w:r>
      <w:proofErr w:type="spellEnd"/>
      <w:r>
        <w:rPr>
          <w:rFonts w:ascii="Arial" w:eastAsia="Arial" w:hAnsi="Arial" w:cs="Arial"/>
          <w:sz w:val="24"/>
          <w:szCs w:val="24"/>
        </w:rPr>
        <w:t xml:space="preserve"> </w:t>
      </w:r>
      <w:proofErr w:type="spellStart"/>
      <w:r>
        <w:rPr>
          <w:rFonts w:ascii="Arial" w:eastAsia="Arial" w:hAnsi="Arial" w:cs="Arial"/>
          <w:sz w:val="24"/>
          <w:szCs w:val="24"/>
        </w:rPr>
        <w:t>at</w:t>
      </w:r>
      <w:proofErr w:type="spellEnd"/>
      <w:r>
        <w:rPr>
          <w:rFonts w:ascii="Arial" w:eastAsia="Arial" w:hAnsi="Arial" w:cs="Arial"/>
          <w:sz w:val="24"/>
          <w:szCs w:val="24"/>
        </w:rPr>
        <w:t xml:space="preserve"> </w:t>
      </w:r>
      <w:proofErr w:type="spellStart"/>
      <w:r>
        <w:rPr>
          <w:rFonts w:ascii="Arial" w:eastAsia="Arial" w:hAnsi="Arial" w:cs="Arial"/>
          <w:sz w:val="24"/>
          <w:szCs w:val="24"/>
        </w:rPr>
        <w:t>Scale</w:t>
      </w:r>
      <w:proofErr w:type="spellEnd"/>
      <w:r>
        <w:rPr>
          <w:rFonts w:ascii="Arial" w:eastAsia="Arial" w:hAnsi="Arial" w:cs="Arial"/>
          <w:sz w:val="24"/>
          <w:szCs w:val="24"/>
        </w:rPr>
        <w:t xml:space="preserve"> - </w:t>
      </w:r>
      <w:proofErr w:type="spellStart"/>
      <w:r>
        <w:rPr>
          <w:rFonts w:ascii="Arial" w:eastAsia="Arial" w:hAnsi="Arial" w:cs="Arial"/>
          <w:sz w:val="24"/>
          <w:szCs w:val="24"/>
        </w:rPr>
        <w:t>Credential</w:t>
      </w:r>
      <w:proofErr w:type="spellEnd"/>
      <w:r>
        <w:rPr>
          <w:rFonts w:ascii="Arial" w:eastAsia="Arial" w:hAnsi="Arial" w:cs="Arial"/>
          <w:sz w:val="24"/>
          <w:szCs w:val="24"/>
        </w:rPr>
        <w:t xml:space="preserve"> </w:t>
      </w:r>
      <w:proofErr w:type="spellStart"/>
      <w:r>
        <w:rPr>
          <w:rFonts w:ascii="Arial" w:eastAsia="Arial" w:hAnsi="Arial" w:cs="Arial"/>
          <w:sz w:val="24"/>
          <w:szCs w:val="24"/>
        </w:rPr>
        <w:t>Exploitation</w:t>
      </w:r>
      <w:proofErr w:type="spellEnd"/>
      <w:r>
        <w:rPr>
          <w:rFonts w:ascii="Arial" w:eastAsia="Arial" w:hAnsi="Arial" w:cs="Arial"/>
          <w:sz w:val="24"/>
          <w:szCs w:val="24"/>
        </w:rPr>
        <w:t xml:space="preserve"> (2017), onde na grande maioria dos dados que foi analisado, tinham sido usados em grandes sites famosos que tiveram seus dados vazados.</w:t>
      </w:r>
    </w:p>
    <w:p w14:paraId="5C9D2EBC" w14:textId="77777777" w:rsidR="00544289" w:rsidRDefault="003D1043">
      <w:pPr>
        <w:spacing w:line="360" w:lineRule="auto"/>
        <w:ind w:firstLine="709"/>
        <w:jc w:val="both"/>
        <w:rPr>
          <w:rFonts w:ascii="Arial" w:eastAsia="Arial" w:hAnsi="Arial" w:cs="Arial"/>
          <w:sz w:val="24"/>
          <w:szCs w:val="24"/>
        </w:rPr>
      </w:pPr>
      <w:r>
        <w:rPr>
          <w:rFonts w:ascii="Arial" w:eastAsia="Arial" w:hAnsi="Arial" w:cs="Arial"/>
          <w:sz w:val="24"/>
          <w:szCs w:val="24"/>
        </w:rPr>
        <w:t>É importante ressaltar que esse tipo de ataque pode se tornar grave uma vez que pode atingir milhares de pessoas,</w:t>
      </w:r>
      <w:r>
        <w:rPr>
          <w:rFonts w:ascii="Arial" w:eastAsia="Arial" w:hAnsi="Arial" w:cs="Arial"/>
          <w:color w:val="FF0000"/>
          <w:sz w:val="24"/>
          <w:szCs w:val="24"/>
        </w:rPr>
        <w:t xml:space="preserve"> </w:t>
      </w:r>
      <w:r>
        <w:rPr>
          <w:rFonts w:ascii="Arial" w:eastAsia="Arial" w:hAnsi="Arial" w:cs="Arial"/>
          <w:sz w:val="24"/>
          <w:szCs w:val="24"/>
        </w:rPr>
        <w:t>tudo depende da segurança do site alvo e dos dados de usuário que as pessoas usam no site em questão. Por isso é recomendado por diversos especialistas que a sua senha não seja usada em mais de um site e que ela seja uma senha complexa, porém a complexidade da senha tem estado em discussão em detrimento do tamanho ou do uso de variações de caracteres.</w:t>
      </w:r>
    </w:p>
    <w:p w14:paraId="1516C86D" w14:textId="77777777" w:rsidR="00544289" w:rsidRDefault="003D1043">
      <w:pPr>
        <w:spacing w:line="360" w:lineRule="auto"/>
        <w:ind w:firstLine="709"/>
        <w:jc w:val="both"/>
        <w:rPr>
          <w:rFonts w:ascii="Arial" w:eastAsia="Arial" w:hAnsi="Arial" w:cs="Arial"/>
          <w:sz w:val="24"/>
          <w:szCs w:val="24"/>
        </w:rPr>
      </w:pPr>
      <w:r>
        <w:rPr>
          <w:rFonts w:ascii="Arial" w:eastAsia="Arial" w:hAnsi="Arial" w:cs="Arial"/>
          <w:sz w:val="24"/>
          <w:szCs w:val="24"/>
        </w:rPr>
        <w:t>Hoje em dia muitos sites ainda colocam</w:t>
      </w:r>
      <w:r>
        <w:rPr>
          <w:rFonts w:ascii="Arial" w:eastAsia="Arial" w:hAnsi="Arial" w:cs="Arial"/>
          <w:color w:val="FF0000"/>
          <w:sz w:val="24"/>
          <w:szCs w:val="24"/>
        </w:rPr>
        <w:t xml:space="preserve"> </w:t>
      </w:r>
      <w:r>
        <w:rPr>
          <w:rFonts w:ascii="Arial" w:eastAsia="Arial" w:hAnsi="Arial" w:cs="Arial"/>
          <w:sz w:val="24"/>
          <w:szCs w:val="24"/>
        </w:rPr>
        <w:t xml:space="preserve">a autenticação baseada em </w:t>
      </w:r>
      <w:r>
        <w:rPr>
          <w:rFonts w:ascii="Arial" w:eastAsia="Arial" w:hAnsi="Arial" w:cs="Arial"/>
          <w:i/>
          <w:sz w:val="24"/>
          <w:szCs w:val="24"/>
        </w:rPr>
        <w:t>e-mail</w:t>
      </w:r>
      <w:r>
        <w:rPr>
          <w:rFonts w:ascii="Arial" w:eastAsia="Arial" w:hAnsi="Arial" w:cs="Arial"/>
          <w:sz w:val="24"/>
          <w:szCs w:val="24"/>
        </w:rPr>
        <w:t xml:space="preserve"> e senhas, por esse fator e através dos programas corretos, como o </w:t>
      </w:r>
      <w:proofErr w:type="spellStart"/>
      <w:r>
        <w:rPr>
          <w:rFonts w:ascii="Arial" w:eastAsia="Arial" w:hAnsi="Arial" w:cs="Arial"/>
          <w:sz w:val="24"/>
          <w:szCs w:val="24"/>
        </w:rPr>
        <w:t>SentryMBA</w:t>
      </w:r>
      <w:proofErr w:type="spellEnd"/>
      <w:r>
        <w:rPr>
          <w:rFonts w:ascii="Arial" w:eastAsia="Arial" w:hAnsi="Arial" w:cs="Arial"/>
          <w:sz w:val="24"/>
          <w:szCs w:val="24"/>
        </w:rPr>
        <w:t xml:space="preserve"> é possível acontecer o que foi demonstrado por </w:t>
      </w:r>
      <w:proofErr w:type="spellStart"/>
      <w:r>
        <w:rPr>
          <w:rFonts w:ascii="Arial" w:eastAsia="Arial" w:hAnsi="Arial" w:cs="Arial"/>
          <w:sz w:val="24"/>
          <w:szCs w:val="24"/>
        </w:rPr>
        <w:t>Glazier</w:t>
      </w:r>
      <w:proofErr w:type="spellEnd"/>
      <w:r>
        <w:rPr>
          <w:rFonts w:ascii="Arial" w:eastAsia="Arial" w:hAnsi="Arial" w:cs="Arial"/>
          <w:sz w:val="24"/>
          <w:szCs w:val="24"/>
        </w:rPr>
        <w:t xml:space="preserve"> W. e </w:t>
      </w:r>
      <w:proofErr w:type="spellStart"/>
      <w:r>
        <w:rPr>
          <w:rFonts w:ascii="Arial" w:eastAsia="Arial" w:hAnsi="Arial" w:cs="Arial"/>
          <w:sz w:val="24"/>
          <w:szCs w:val="24"/>
        </w:rPr>
        <w:t>Dhiman</w:t>
      </w:r>
      <w:proofErr w:type="spellEnd"/>
      <w:r>
        <w:rPr>
          <w:rFonts w:ascii="Arial" w:eastAsia="Arial" w:hAnsi="Arial" w:cs="Arial"/>
          <w:sz w:val="24"/>
          <w:szCs w:val="24"/>
        </w:rPr>
        <w:t xml:space="preserve"> (2017), em que houve a manipulação de dados de outros sites para acesso de contas ao site alvo, também foi verificado que mesmo os acessos legítimos constavam em outros sites, mas a quantidade desses dados em outros sites era bem menor em relação aos acessos tentados pelo programa em questão.</w:t>
      </w:r>
    </w:p>
    <w:p w14:paraId="2613C72E" w14:textId="77777777" w:rsidR="00544289" w:rsidRDefault="00C8204F">
      <w:pPr>
        <w:spacing w:line="360" w:lineRule="auto"/>
        <w:ind w:firstLine="709"/>
        <w:jc w:val="both"/>
        <w:rPr>
          <w:rFonts w:ascii="Arial" w:eastAsia="Arial" w:hAnsi="Arial" w:cs="Arial"/>
          <w:sz w:val="24"/>
          <w:szCs w:val="24"/>
        </w:rPr>
      </w:pPr>
      <w:r>
        <w:rPr>
          <w:rFonts w:ascii="Arial" w:eastAsia="Arial" w:hAnsi="Arial" w:cs="Arial"/>
          <w:sz w:val="24"/>
          <w:szCs w:val="24"/>
        </w:rPr>
        <w:t>Com um ponto de vista da área da segurança</w:t>
      </w:r>
      <w:r w:rsidR="003D1043">
        <w:rPr>
          <w:rFonts w:ascii="Arial" w:eastAsia="Arial" w:hAnsi="Arial" w:cs="Arial"/>
          <w:sz w:val="24"/>
          <w:szCs w:val="24"/>
        </w:rPr>
        <w:t xml:space="preserve">, é sempre necessário estar atualizado aos meios de proteção atuais e buscar uma evolução constante, pois os ataques sempre estão evoluindo. De acordo com </w:t>
      </w:r>
      <w:proofErr w:type="spellStart"/>
      <w:r w:rsidR="003D1043">
        <w:rPr>
          <w:rFonts w:ascii="Arial" w:eastAsia="Arial" w:hAnsi="Arial" w:cs="Arial"/>
          <w:sz w:val="24"/>
          <w:szCs w:val="24"/>
        </w:rPr>
        <w:t>Glazier</w:t>
      </w:r>
      <w:proofErr w:type="spellEnd"/>
      <w:r w:rsidR="003D1043">
        <w:rPr>
          <w:rFonts w:ascii="Arial" w:eastAsia="Arial" w:hAnsi="Arial" w:cs="Arial"/>
          <w:sz w:val="24"/>
          <w:szCs w:val="24"/>
        </w:rPr>
        <w:t xml:space="preserve"> W. e </w:t>
      </w:r>
      <w:proofErr w:type="spellStart"/>
      <w:r w:rsidR="003D1043">
        <w:rPr>
          <w:rFonts w:ascii="Arial" w:eastAsia="Arial" w:hAnsi="Arial" w:cs="Arial"/>
          <w:sz w:val="24"/>
          <w:szCs w:val="24"/>
        </w:rPr>
        <w:t>Dhiman</w:t>
      </w:r>
      <w:proofErr w:type="spellEnd"/>
      <w:r w:rsidR="003D1043">
        <w:rPr>
          <w:rFonts w:ascii="Arial" w:eastAsia="Arial" w:hAnsi="Arial" w:cs="Arial"/>
          <w:sz w:val="24"/>
          <w:szCs w:val="24"/>
        </w:rPr>
        <w:t xml:space="preserve"> em Automation </w:t>
      </w:r>
      <w:proofErr w:type="spellStart"/>
      <w:r w:rsidR="003D1043">
        <w:rPr>
          <w:rFonts w:ascii="Arial" w:eastAsia="Arial" w:hAnsi="Arial" w:cs="Arial"/>
          <w:sz w:val="24"/>
          <w:szCs w:val="24"/>
        </w:rPr>
        <w:t>Attacks</w:t>
      </w:r>
      <w:proofErr w:type="spellEnd"/>
      <w:r w:rsidR="003D1043">
        <w:rPr>
          <w:rFonts w:ascii="Arial" w:eastAsia="Arial" w:hAnsi="Arial" w:cs="Arial"/>
          <w:sz w:val="24"/>
          <w:szCs w:val="24"/>
        </w:rPr>
        <w:t xml:space="preserve"> </w:t>
      </w:r>
      <w:proofErr w:type="spellStart"/>
      <w:r w:rsidR="003D1043">
        <w:rPr>
          <w:rFonts w:ascii="Arial" w:eastAsia="Arial" w:hAnsi="Arial" w:cs="Arial"/>
          <w:sz w:val="24"/>
          <w:szCs w:val="24"/>
        </w:rPr>
        <w:t>at</w:t>
      </w:r>
      <w:proofErr w:type="spellEnd"/>
      <w:r w:rsidR="003D1043">
        <w:rPr>
          <w:rFonts w:ascii="Arial" w:eastAsia="Arial" w:hAnsi="Arial" w:cs="Arial"/>
          <w:sz w:val="24"/>
          <w:szCs w:val="24"/>
        </w:rPr>
        <w:t xml:space="preserve"> </w:t>
      </w:r>
      <w:proofErr w:type="spellStart"/>
      <w:r w:rsidR="003D1043">
        <w:rPr>
          <w:rFonts w:ascii="Arial" w:eastAsia="Arial" w:hAnsi="Arial" w:cs="Arial"/>
          <w:sz w:val="24"/>
          <w:szCs w:val="24"/>
        </w:rPr>
        <w:t>Scale</w:t>
      </w:r>
      <w:proofErr w:type="spellEnd"/>
      <w:r w:rsidR="003D1043">
        <w:rPr>
          <w:rFonts w:ascii="Arial" w:eastAsia="Arial" w:hAnsi="Arial" w:cs="Arial"/>
          <w:sz w:val="24"/>
          <w:szCs w:val="24"/>
        </w:rPr>
        <w:t xml:space="preserve"> - </w:t>
      </w:r>
      <w:proofErr w:type="spellStart"/>
      <w:r w:rsidR="003D1043">
        <w:rPr>
          <w:rFonts w:ascii="Arial" w:eastAsia="Arial" w:hAnsi="Arial" w:cs="Arial"/>
          <w:sz w:val="24"/>
          <w:szCs w:val="24"/>
        </w:rPr>
        <w:t>Credential</w:t>
      </w:r>
      <w:proofErr w:type="spellEnd"/>
      <w:r w:rsidR="003D1043">
        <w:rPr>
          <w:rFonts w:ascii="Arial" w:eastAsia="Arial" w:hAnsi="Arial" w:cs="Arial"/>
          <w:sz w:val="24"/>
          <w:szCs w:val="24"/>
        </w:rPr>
        <w:t xml:space="preserve"> </w:t>
      </w:r>
      <w:proofErr w:type="spellStart"/>
      <w:r w:rsidR="003D1043">
        <w:rPr>
          <w:rFonts w:ascii="Arial" w:eastAsia="Arial" w:hAnsi="Arial" w:cs="Arial"/>
          <w:sz w:val="24"/>
          <w:szCs w:val="24"/>
        </w:rPr>
        <w:t>Exploitation</w:t>
      </w:r>
      <w:proofErr w:type="spellEnd"/>
      <w:r w:rsidR="003D1043">
        <w:rPr>
          <w:rFonts w:ascii="Arial" w:eastAsia="Arial" w:hAnsi="Arial" w:cs="Arial"/>
          <w:sz w:val="24"/>
          <w:szCs w:val="24"/>
        </w:rPr>
        <w:t xml:space="preserve"> (2017), uma tática de defesa ideal é aquela em que não alerte a presença da defesa para os atacantes e que não seja apenas um bloqueio, pois apenas isso pode fazer com que os atacantes criem técnicas para ultrapassar a segurança.</w:t>
      </w:r>
    </w:p>
    <w:p w14:paraId="5FCCF16C" w14:textId="22D7FF47" w:rsidR="00544289" w:rsidRDefault="003D1043">
      <w:pPr>
        <w:spacing w:line="360" w:lineRule="auto"/>
        <w:ind w:firstLine="709"/>
        <w:jc w:val="both"/>
        <w:rPr>
          <w:rFonts w:ascii="Arial" w:eastAsia="Arial" w:hAnsi="Arial" w:cs="Arial"/>
          <w:sz w:val="24"/>
          <w:szCs w:val="24"/>
        </w:rPr>
      </w:pPr>
      <w:commentRangeStart w:id="9"/>
      <w:del w:id="10" w:author="Jacinto Carlos Ascencio Cansado" w:date="2019-09-20T15:17:00Z">
        <w:r w:rsidRPr="00563F98" w:rsidDel="00B414CD">
          <w:rPr>
            <w:rFonts w:ascii="Arial" w:eastAsia="Arial" w:hAnsi="Arial" w:cs="Arial"/>
            <w:sz w:val="24"/>
            <w:szCs w:val="24"/>
            <w:highlight w:val="yellow"/>
          </w:rPr>
          <w:lastRenderedPageBreak/>
          <w:delText xml:space="preserve">Através desse trabalho detalharemos mais </w:delText>
        </w:r>
      </w:del>
      <w:ins w:id="11" w:author="Jacinto Carlos Ascencio Cansado" w:date="2019-09-20T15:17:00Z">
        <w:r w:rsidR="00B414CD">
          <w:rPr>
            <w:rFonts w:ascii="Arial" w:eastAsia="Arial" w:hAnsi="Arial" w:cs="Arial"/>
            <w:sz w:val="24"/>
            <w:szCs w:val="24"/>
            <w:highlight w:val="yellow"/>
          </w:rPr>
          <w:t>Este trabalho aborda mais</w:t>
        </w:r>
      </w:ins>
      <w:ins w:id="12" w:author="Jacinto Carlos Ascencio Cansado" w:date="2019-09-20T15:18:00Z">
        <w:r w:rsidR="00B414CD">
          <w:rPr>
            <w:rFonts w:ascii="Arial" w:eastAsia="Arial" w:hAnsi="Arial" w:cs="Arial"/>
            <w:sz w:val="24"/>
            <w:szCs w:val="24"/>
            <w:highlight w:val="yellow"/>
          </w:rPr>
          <w:t xml:space="preserve"> profundamente </w:t>
        </w:r>
      </w:ins>
      <w:del w:id="13" w:author="Jacinto Carlos Ascencio Cansado" w:date="2019-09-20T15:18:00Z">
        <w:r w:rsidRPr="00563F98" w:rsidDel="00B414CD">
          <w:rPr>
            <w:rFonts w:ascii="Arial" w:eastAsia="Arial" w:hAnsi="Arial" w:cs="Arial"/>
            <w:sz w:val="24"/>
            <w:szCs w:val="24"/>
            <w:highlight w:val="yellow"/>
          </w:rPr>
          <w:delText xml:space="preserve">a fundo sobre todo </w:delText>
        </w:r>
      </w:del>
      <w:r w:rsidRPr="00563F98">
        <w:rPr>
          <w:rFonts w:ascii="Arial" w:eastAsia="Arial" w:hAnsi="Arial" w:cs="Arial"/>
          <w:sz w:val="24"/>
          <w:szCs w:val="24"/>
          <w:highlight w:val="yellow"/>
        </w:rPr>
        <w:t>o processo em que existe o acesso aos dados das contas de usuários e por que</w:t>
      </w:r>
      <w:r w:rsidRPr="00563F98">
        <w:rPr>
          <w:rFonts w:ascii="Arial" w:eastAsia="Arial" w:hAnsi="Arial" w:cs="Arial"/>
          <w:color w:val="FF0000"/>
          <w:sz w:val="24"/>
          <w:szCs w:val="24"/>
          <w:highlight w:val="yellow"/>
        </w:rPr>
        <w:t xml:space="preserve"> </w:t>
      </w:r>
      <w:r w:rsidRPr="00563F98">
        <w:rPr>
          <w:rFonts w:ascii="Arial" w:eastAsia="Arial" w:hAnsi="Arial" w:cs="Arial"/>
          <w:sz w:val="24"/>
          <w:szCs w:val="24"/>
          <w:highlight w:val="yellow"/>
        </w:rPr>
        <w:t>é imprescindível existir a conscientização sobre esse tema, tanto para informar o usuário do serviço quanto para que as empresas consigam desenvolver novas técnicas para defender seus dados e barras acessos não autorizados.</w:t>
      </w:r>
      <w:commentRangeEnd w:id="9"/>
      <w:r w:rsidR="00563F98">
        <w:rPr>
          <w:rStyle w:val="Refdecomentrio"/>
        </w:rPr>
        <w:commentReference w:id="9"/>
      </w:r>
    </w:p>
    <w:p w14:paraId="5456A189" w14:textId="77777777" w:rsidR="00563F98" w:rsidRDefault="003D1043" w:rsidP="00563F98">
      <w:pPr>
        <w:spacing w:line="360" w:lineRule="auto"/>
        <w:jc w:val="both"/>
        <w:rPr>
          <w:rFonts w:ascii="Arial" w:eastAsia="Arial" w:hAnsi="Arial" w:cs="Arial"/>
          <w:sz w:val="24"/>
          <w:szCs w:val="24"/>
        </w:rPr>
      </w:pPr>
      <w:r>
        <w:rPr>
          <w:rFonts w:ascii="Arial" w:eastAsia="Arial" w:hAnsi="Arial" w:cs="Arial"/>
          <w:sz w:val="24"/>
          <w:szCs w:val="24"/>
        </w:rPr>
        <w:t xml:space="preserve">Para </w:t>
      </w:r>
      <w:proofErr w:type="spellStart"/>
      <w:r>
        <w:rPr>
          <w:rFonts w:ascii="Arial" w:eastAsia="Arial" w:hAnsi="Arial" w:cs="Arial"/>
          <w:sz w:val="24"/>
          <w:szCs w:val="24"/>
        </w:rPr>
        <w:t>Feldmeier</w:t>
      </w:r>
      <w:proofErr w:type="spellEnd"/>
      <w:r>
        <w:rPr>
          <w:rFonts w:ascii="Arial" w:eastAsia="Arial" w:hAnsi="Arial" w:cs="Arial"/>
          <w:sz w:val="24"/>
          <w:szCs w:val="24"/>
        </w:rPr>
        <w:t xml:space="preserve">, D. e </w:t>
      </w:r>
      <w:proofErr w:type="spellStart"/>
      <w:r>
        <w:rPr>
          <w:rFonts w:ascii="Arial" w:eastAsia="Arial" w:hAnsi="Arial" w:cs="Arial"/>
          <w:sz w:val="24"/>
          <w:szCs w:val="24"/>
        </w:rPr>
        <w:t>Kam</w:t>
      </w:r>
      <w:proofErr w:type="spellEnd"/>
      <w:r>
        <w:rPr>
          <w:rFonts w:ascii="Arial" w:eastAsia="Arial" w:hAnsi="Arial" w:cs="Arial"/>
          <w:sz w:val="24"/>
          <w:szCs w:val="24"/>
        </w:rPr>
        <w:t xml:space="preserve"> (1990), as senhas são talvez os métodos mais utilizados de autenticação do usuário. Embora haja mais segurança em mecanismos de autenticação, por exemplo: </w:t>
      </w:r>
      <w:r>
        <w:rPr>
          <w:rFonts w:ascii="Arial" w:eastAsia="Arial" w:hAnsi="Arial" w:cs="Arial"/>
          <w:i/>
          <w:sz w:val="24"/>
          <w:szCs w:val="24"/>
        </w:rPr>
        <w:t>token de hardware</w:t>
      </w:r>
      <w:r>
        <w:rPr>
          <w:rFonts w:ascii="Arial" w:eastAsia="Arial" w:hAnsi="Arial" w:cs="Arial"/>
          <w:sz w:val="24"/>
          <w:szCs w:val="24"/>
        </w:rPr>
        <w:t>, autenticação baseada em impressão digital ou certificação, a autenticação baseada em senha continua a ser o mecanismo amplamente utilizado devido ao seu baixo custo e conveniência. Como senhas devem ser memorizadas, elas são geralmente escolhidas de um pequeno domínio, que permite a montagem de um ataque de dicionário em sistemas baseados em senha e outras formas de ataque. Baseado nesta informação, este trabalho de graduação, propõe a seguinte reflexão: é possível demonstrar proteção total do sistema de autenticação do usuário de acordo com os métodos de ataque tratados no trabalho?</w:t>
      </w:r>
      <w:r w:rsidR="00563F98" w:rsidRPr="00563F98">
        <w:rPr>
          <w:rFonts w:ascii="Arial" w:eastAsia="Arial" w:hAnsi="Arial" w:cs="Arial"/>
          <w:sz w:val="24"/>
          <w:szCs w:val="24"/>
        </w:rPr>
        <w:t xml:space="preserve"> </w:t>
      </w:r>
    </w:p>
    <w:p w14:paraId="1A7FF4CA" w14:textId="77777777" w:rsidR="00563F98" w:rsidRPr="009F63F8" w:rsidRDefault="00563F98" w:rsidP="00563F98">
      <w:pPr>
        <w:spacing w:line="360" w:lineRule="auto"/>
        <w:rPr>
          <w:rFonts w:ascii="Arial" w:eastAsia="Arial" w:hAnsi="Arial" w:cs="Arial"/>
          <w:b/>
          <w:sz w:val="24"/>
          <w:szCs w:val="24"/>
        </w:rPr>
      </w:pPr>
      <w:r w:rsidRPr="009F63F8">
        <w:rPr>
          <w:rFonts w:ascii="Arial" w:eastAsia="Arial" w:hAnsi="Arial" w:cs="Arial"/>
          <w:b/>
          <w:sz w:val="24"/>
          <w:szCs w:val="24"/>
        </w:rPr>
        <w:t>Objetivo</w:t>
      </w:r>
    </w:p>
    <w:p w14:paraId="39DEB210" w14:textId="77777777" w:rsidR="00563F98" w:rsidRDefault="00563F98" w:rsidP="00563F98">
      <w:pPr>
        <w:spacing w:line="360" w:lineRule="auto"/>
        <w:ind w:firstLine="708"/>
        <w:jc w:val="both"/>
        <w:rPr>
          <w:rFonts w:ascii="Arial" w:eastAsia="Arial" w:hAnsi="Arial" w:cs="Arial"/>
          <w:sz w:val="24"/>
          <w:szCs w:val="24"/>
        </w:rPr>
      </w:pPr>
      <w:r>
        <w:rPr>
          <w:rFonts w:ascii="Arial" w:eastAsia="Arial" w:hAnsi="Arial" w:cs="Arial"/>
          <w:sz w:val="24"/>
          <w:szCs w:val="24"/>
        </w:rPr>
        <w:t xml:space="preserve">O trabalho tem como objetivo explicar passo-a-passo como contas de serviços </w:t>
      </w:r>
      <w:r>
        <w:rPr>
          <w:rFonts w:ascii="Arial" w:eastAsia="Arial" w:hAnsi="Arial" w:cs="Arial"/>
          <w:i/>
          <w:sz w:val="24"/>
          <w:szCs w:val="24"/>
        </w:rPr>
        <w:t>online</w:t>
      </w:r>
      <w:r>
        <w:rPr>
          <w:rFonts w:ascii="Arial" w:eastAsia="Arial" w:hAnsi="Arial" w:cs="Arial"/>
          <w:color w:val="FF0000"/>
          <w:sz w:val="24"/>
          <w:szCs w:val="24"/>
        </w:rPr>
        <w:t xml:space="preserve"> </w:t>
      </w:r>
      <w:r>
        <w:rPr>
          <w:rFonts w:ascii="Arial" w:eastAsia="Arial" w:hAnsi="Arial" w:cs="Arial"/>
          <w:sz w:val="24"/>
          <w:szCs w:val="24"/>
        </w:rPr>
        <w:t>podem ser invadidas e as formas que podem prevenir isso, tanto da empresa quanto do usuário. O presente trabalho demonstra a importância das partes entenderem e se conscientizarem sobre esse assunto, pois um problema como esse pode causar um grande impacto para a organização e também para o consumidor daquele serviço.</w:t>
      </w:r>
    </w:p>
    <w:p w14:paraId="2F61F0FF" w14:textId="32A7F249" w:rsidR="00563F98" w:rsidRPr="00563F98" w:rsidRDefault="00563F98" w:rsidP="00563F98">
      <w:pPr>
        <w:spacing w:line="360" w:lineRule="auto"/>
        <w:ind w:firstLine="709"/>
        <w:jc w:val="both"/>
        <w:rPr>
          <w:rFonts w:ascii="Arial" w:eastAsia="Arial" w:hAnsi="Arial" w:cs="Arial"/>
          <w:sz w:val="24"/>
          <w:szCs w:val="24"/>
          <w:u w:val="single"/>
        </w:rPr>
      </w:pPr>
      <w:r w:rsidRPr="00563F98">
        <w:rPr>
          <w:rFonts w:ascii="Arial" w:eastAsia="Arial" w:hAnsi="Arial" w:cs="Arial"/>
          <w:sz w:val="24"/>
          <w:szCs w:val="24"/>
          <w:u w:val="single"/>
        </w:rPr>
        <w:t>Contribuir</w:t>
      </w:r>
      <w:r>
        <w:rPr>
          <w:rFonts w:ascii="Arial" w:eastAsia="Arial" w:hAnsi="Arial" w:cs="Arial"/>
          <w:sz w:val="24"/>
          <w:szCs w:val="24"/>
        </w:rPr>
        <w:t xml:space="preserve"> com desenvolvedores de forma geral, de modo que os conhecimentos que estarão disponíveis neste trabalho de graduação ajudem no desenvolvimento de sites, ou outros tipos de plataformas de serviços</w:t>
      </w:r>
      <w:del w:id="14" w:author="Jacinto Carlos Ascencio Cansado" w:date="2019-09-20T15:20:00Z">
        <w:r w:rsidDel="002B585A">
          <w:rPr>
            <w:rFonts w:ascii="Arial" w:eastAsia="Arial" w:hAnsi="Arial" w:cs="Arial"/>
            <w:sz w:val="24"/>
            <w:szCs w:val="24"/>
          </w:rPr>
          <w:delText>. E</w:delText>
        </w:r>
      </w:del>
      <w:ins w:id="15" w:author="Jacinto Carlos Ascencio Cansado" w:date="2019-09-20T15:20:00Z">
        <w:r w:rsidR="002B585A">
          <w:rPr>
            <w:rFonts w:ascii="Arial" w:eastAsia="Arial" w:hAnsi="Arial" w:cs="Arial"/>
            <w:sz w:val="24"/>
            <w:szCs w:val="24"/>
          </w:rPr>
          <w:t>, e</w:t>
        </w:r>
      </w:ins>
      <w:r>
        <w:rPr>
          <w:rFonts w:ascii="Arial" w:eastAsia="Arial" w:hAnsi="Arial" w:cs="Arial"/>
          <w:sz w:val="24"/>
          <w:szCs w:val="24"/>
        </w:rPr>
        <w:t xml:space="preserve"> </w:t>
      </w:r>
      <w:r w:rsidRPr="00563F98">
        <w:rPr>
          <w:rFonts w:ascii="Arial" w:eastAsia="Arial" w:hAnsi="Arial" w:cs="Arial"/>
          <w:sz w:val="24"/>
          <w:szCs w:val="24"/>
          <w:u w:val="single"/>
        </w:rPr>
        <w:t xml:space="preserve">buscar </w:t>
      </w:r>
      <w:r w:rsidR="00482C1D">
        <w:rPr>
          <w:rFonts w:ascii="Arial" w:eastAsia="Arial" w:hAnsi="Arial" w:cs="Arial"/>
          <w:sz w:val="24"/>
          <w:szCs w:val="24"/>
        </w:rPr>
        <w:t>esses resultados</w:t>
      </w:r>
      <w:r>
        <w:rPr>
          <w:rFonts w:ascii="Arial" w:eastAsia="Arial" w:hAnsi="Arial" w:cs="Arial"/>
          <w:sz w:val="24"/>
          <w:szCs w:val="24"/>
        </w:rPr>
        <w:t xml:space="preserve"> através de uma </w:t>
      </w:r>
      <w:r w:rsidRPr="00563F98">
        <w:rPr>
          <w:rFonts w:ascii="Arial" w:eastAsia="Arial" w:hAnsi="Arial" w:cs="Arial"/>
          <w:sz w:val="24"/>
          <w:szCs w:val="24"/>
          <w:u w:val="single"/>
        </w:rPr>
        <w:t>descrição detalh</w:t>
      </w:r>
      <w:r>
        <w:rPr>
          <w:rFonts w:ascii="Arial" w:eastAsia="Arial" w:hAnsi="Arial" w:cs="Arial"/>
          <w:sz w:val="24"/>
          <w:szCs w:val="24"/>
        </w:rPr>
        <w:t xml:space="preserve">ada das diversas maneiras de se </w:t>
      </w:r>
      <w:r w:rsidR="00C8204F">
        <w:rPr>
          <w:rFonts w:ascii="Arial" w:eastAsia="Arial" w:hAnsi="Arial" w:cs="Arial"/>
          <w:sz w:val="24"/>
          <w:szCs w:val="24"/>
        </w:rPr>
        <w:t xml:space="preserve">obter </w:t>
      </w:r>
      <w:r w:rsidRPr="00563F98">
        <w:rPr>
          <w:rFonts w:ascii="Arial" w:eastAsia="Arial" w:hAnsi="Arial" w:cs="Arial"/>
          <w:sz w:val="24"/>
          <w:szCs w:val="24"/>
          <w:u w:val="single"/>
        </w:rPr>
        <w:t>acesso às contas privadas de usuários nos diversos tipos de serviços disponibilizados via internet</w:t>
      </w:r>
      <w:ins w:id="16" w:author="Jacinto Carlos Ascencio Cansado" w:date="2019-09-20T15:20:00Z">
        <w:r w:rsidR="002B585A">
          <w:rPr>
            <w:rFonts w:ascii="Arial" w:eastAsia="Arial" w:hAnsi="Arial" w:cs="Arial"/>
            <w:sz w:val="24"/>
            <w:szCs w:val="24"/>
            <w:u w:val="single"/>
          </w:rPr>
          <w:t>, bem como a m</w:t>
        </w:r>
      </w:ins>
      <w:ins w:id="17" w:author="Jacinto Carlos Ascencio Cansado" w:date="2019-09-20T15:21:00Z">
        <w:r w:rsidR="002B585A">
          <w:rPr>
            <w:rFonts w:ascii="Arial" w:eastAsia="Arial" w:hAnsi="Arial" w:cs="Arial"/>
            <w:sz w:val="24"/>
            <w:szCs w:val="24"/>
            <w:u w:val="single"/>
          </w:rPr>
          <w:t>aneira recomendada de mitigação(?)</w:t>
        </w:r>
      </w:ins>
      <w:del w:id="18" w:author="Jacinto Carlos Ascencio Cansado" w:date="2019-09-20T15:20:00Z">
        <w:r w:rsidRPr="00563F98" w:rsidDel="002B585A">
          <w:rPr>
            <w:rFonts w:ascii="Arial" w:eastAsia="Arial" w:hAnsi="Arial" w:cs="Arial"/>
            <w:sz w:val="24"/>
            <w:szCs w:val="24"/>
            <w:u w:val="single"/>
          </w:rPr>
          <w:delText>.</w:delText>
        </w:r>
      </w:del>
    </w:p>
    <w:p w14:paraId="5B6730AA" w14:textId="77777777" w:rsidR="00FC09CB" w:rsidRDefault="00FC09CB" w:rsidP="00FC09CB">
      <w:pPr>
        <w:spacing w:line="360" w:lineRule="auto"/>
        <w:ind w:firstLine="708"/>
        <w:jc w:val="both"/>
        <w:rPr>
          <w:rFonts w:ascii="Arial" w:eastAsia="Arial" w:hAnsi="Arial" w:cs="Arial"/>
          <w:sz w:val="24"/>
          <w:szCs w:val="24"/>
        </w:rPr>
      </w:pPr>
    </w:p>
    <w:p w14:paraId="20C2D548" w14:textId="77777777" w:rsidR="00482C1D" w:rsidRDefault="00482C1D" w:rsidP="00FC09CB">
      <w:pPr>
        <w:spacing w:line="360" w:lineRule="auto"/>
        <w:ind w:firstLine="708"/>
        <w:jc w:val="both"/>
        <w:rPr>
          <w:rFonts w:ascii="Arial" w:eastAsia="Arial" w:hAnsi="Arial" w:cs="Arial"/>
          <w:sz w:val="24"/>
          <w:szCs w:val="24"/>
        </w:rPr>
      </w:pPr>
    </w:p>
    <w:p w14:paraId="6D7CF7BB" w14:textId="77777777" w:rsidR="00482C1D" w:rsidRDefault="00482C1D" w:rsidP="00FC09CB">
      <w:pPr>
        <w:spacing w:line="360" w:lineRule="auto"/>
        <w:ind w:firstLine="708"/>
        <w:jc w:val="both"/>
        <w:rPr>
          <w:rFonts w:ascii="Arial" w:eastAsia="Arial" w:hAnsi="Arial" w:cs="Arial"/>
          <w:sz w:val="24"/>
          <w:szCs w:val="24"/>
        </w:rPr>
      </w:pPr>
    </w:p>
    <w:p w14:paraId="6E38B332" w14:textId="77777777" w:rsidR="00544289" w:rsidRPr="009F63F8" w:rsidRDefault="003D1043" w:rsidP="00FC09CB">
      <w:pPr>
        <w:spacing w:line="360" w:lineRule="auto"/>
        <w:jc w:val="both"/>
        <w:rPr>
          <w:rFonts w:ascii="Arial" w:eastAsia="Arial" w:hAnsi="Arial" w:cs="Arial"/>
          <w:b/>
          <w:sz w:val="24"/>
          <w:szCs w:val="24"/>
        </w:rPr>
      </w:pPr>
      <w:r w:rsidRPr="009F63F8">
        <w:rPr>
          <w:rFonts w:ascii="Arial" w:eastAsia="Arial" w:hAnsi="Arial" w:cs="Arial"/>
          <w:b/>
          <w:sz w:val="24"/>
          <w:szCs w:val="24"/>
        </w:rPr>
        <w:t>Metodologia</w:t>
      </w:r>
    </w:p>
    <w:p w14:paraId="103F8585" w14:textId="77777777" w:rsidR="00544289" w:rsidRDefault="003D1043" w:rsidP="00FC09CB">
      <w:pPr>
        <w:spacing w:line="360" w:lineRule="auto"/>
        <w:ind w:firstLine="709"/>
        <w:jc w:val="both"/>
        <w:rPr>
          <w:rFonts w:ascii="Arial" w:eastAsia="Arial" w:hAnsi="Arial" w:cs="Arial"/>
          <w:sz w:val="24"/>
          <w:szCs w:val="24"/>
        </w:rPr>
      </w:pPr>
      <w:r>
        <w:rPr>
          <w:rFonts w:ascii="Arial" w:eastAsia="Arial" w:hAnsi="Arial" w:cs="Arial"/>
          <w:sz w:val="24"/>
          <w:szCs w:val="24"/>
        </w:rPr>
        <w:t>Neste trabalho de graduação, explor</w:t>
      </w:r>
      <w:r w:rsidR="00C8204F">
        <w:rPr>
          <w:rFonts w:ascii="Arial" w:eastAsia="Arial" w:hAnsi="Arial" w:cs="Arial"/>
          <w:sz w:val="24"/>
          <w:szCs w:val="24"/>
        </w:rPr>
        <w:t>a</w:t>
      </w:r>
      <w:r>
        <w:rPr>
          <w:rFonts w:ascii="Arial" w:eastAsia="Arial" w:hAnsi="Arial" w:cs="Arial"/>
          <w:sz w:val="24"/>
          <w:szCs w:val="24"/>
        </w:rPr>
        <w:t xml:space="preserve">mos o tema proposto através de um cenário prático para demonstração dos métodos de invasão, </w:t>
      </w:r>
      <w:r w:rsidR="00C8204F">
        <w:rPr>
          <w:rFonts w:ascii="Arial" w:eastAsia="Arial" w:hAnsi="Arial" w:cs="Arial"/>
          <w:sz w:val="24"/>
          <w:szCs w:val="24"/>
        </w:rPr>
        <w:t>e explicamos</w:t>
      </w:r>
      <w:r>
        <w:rPr>
          <w:rFonts w:ascii="Arial" w:eastAsia="Arial" w:hAnsi="Arial" w:cs="Arial"/>
          <w:sz w:val="24"/>
          <w:szCs w:val="24"/>
        </w:rPr>
        <w:t xml:space="preserve"> como prevenir tais métodos falados anteriormente, junto com o cenário, </w:t>
      </w:r>
      <w:r w:rsidR="00C8204F">
        <w:rPr>
          <w:rFonts w:ascii="Arial" w:eastAsia="Arial" w:hAnsi="Arial" w:cs="Arial"/>
          <w:sz w:val="24"/>
          <w:szCs w:val="24"/>
        </w:rPr>
        <w:t xml:space="preserve">utilizando </w:t>
      </w:r>
      <w:r>
        <w:rPr>
          <w:rFonts w:ascii="Arial" w:eastAsia="Arial" w:hAnsi="Arial" w:cs="Arial"/>
          <w:sz w:val="24"/>
          <w:szCs w:val="24"/>
        </w:rPr>
        <w:t>como base pesquisas bibliográficas em artigos, livros, sites acadêmicos e corporativos.</w:t>
      </w:r>
    </w:p>
    <w:p w14:paraId="6FF1F8A2" w14:textId="0B048091" w:rsidR="00FC09CB" w:rsidRDefault="002B585A" w:rsidP="00FC09CB">
      <w:pPr>
        <w:spacing w:line="360" w:lineRule="auto"/>
        <w:ind w:firstLine="709"/>
        <w:jc w:val="both"/>
        <w:rPr>
          <w:rFonts w:ascii="Arial" w:eastAsia="Arial" w:hAnsi="Arial" w:cs="Arial"/>
          <w:sz w:val="24"/>
          <w:szCs w:val="24"/>
          <w:highlight w:val="yellow"/>
        </w:rPr>
      </w:pPr>
      <w:ins w:id="19" w:author="Jacinto Carlos Ascencio Cansado" w:date="2019-09-20T15:21:00Z">
        <w:r>
          <w:rPr>
            <w:rFonts w:ascii="Arial" w:eastAsia="Arial" w:hAnsi="Arial" w:cs="Arial"/>
            <w:sz w:val="24"/>
            <w:szCs w:val="24"/>
            <w:highlight w:val="yellow"/>
          </w:rPr>
          <w:t>Este documento é com</w:t>
        </w:r>
      </w:ins>
      <w:ins w:id="20" w:author="Jacinto Carlos Ascencio Cansado" w:date="2019-09-20T15:22:00Z">
        <w:r>
          <w:rPr>
            <w:rFonts w:ascii="Arial" w:eastAsia="Arial" w:hAnsi="Arial" w:cs="Arial"/>
            <w:sz w:val="24"/>
            <w:szCs w:val="24"/>
            <w:highlight w:val="yellow"/>
          </w:rPr>
          <w:t>posto de cinco(?) capítulos, sendo o primeiro utilizado para o desenvolvimento, o segundo...</w:t>
        </w:r>
      </w:ins>
    </w:p>
    <w:p w14:paraId="30DC5D55" w14:textId="77777777" w:rsidR="00544289" w:rsidRDefault="003D1043">
      <w:pPr>
        <w:spacing w:line="360" w:lineRule="auto"/>
        <w:jc w:val="both"/>
        <w:rPr>
          <w:rFonts w:ascii="Arial" w:eastAsia="Arial" w:hAnsi="Arial" w:cs="Arial"/>
          <w:b/>
          <w:sz w:val="24"/>
          <w:szCs w:val="24"/>
        </w:rPr>
      </w:pPr>
      <w:commentRangeStart w:id="21"/>
      <w:r>
        <w:rPr>
          <w:rFonts w:ascii="Arial" w:eastAsia="Arial" w:hAnsi="Arial" w:cs="Arial"/>
          <w:b/>
          <w:sz w:val="24"/>
          <w:szCs w:val="24"/>
        </w:rPr>
        <w:t>DESENVOLVIMENTO</w:t>
      </w:r>
      <w:commentRangeEnd w:id="21"/>
      <w:r w:rsidR="002B585A">
        <w:rPr>
          <w:rStyle w:val="Refdecomentrio"/>
        </w:rPr>
        <w:commentReference w:id="21"/>
      </w:r>
    </w:p>
    <w:p w14:paraId="10F550BC" w14:textId="77777777" w:rsidR="00544289" w:rsidRPr="00FC09CB" w:rsidRDefault="00482C1D">
      <w:pPr>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1. </w:t>
      </w:r>
      <w:r w:rsidR="003D1043" w:rsidRPr="00FC09CB">
        <w:rPr>
          <w:rFonts w:ascii="Arial" w:eastAsia="Arial" w:hAnsi="Arial" w:cs="Arial"/>
          <w:color w:val="000000"/>
          <w:sz w:val="24"/>
          <w:szCs w:val="24"/>
        </w:rPr>
        <w:t>Contas e autenticação</w:t>
      </w:r>
    </w:p>
    <w:p w14:paraId="2E270162" w14:textId="7066EB45" w:rsidR="00544289" w:rsidRDefault="003D1043" w:rsidP="00482C1D">
      <w:pPr>
        <w:spacing w:line="360" w:lineRule="auto"/>
        <w:ind w:firstLine="720"/>
        <w:jc w:val="both"/>
        <w:rPr>
          <w:rFonts w:ascii="Arial" w:eastAsia="Arial" w:hAnsi="Arial" w:cs="Arial"/>
          <w:sz w:val="24"/>
          <w:szCs w:val="24"/>
        </w:rPr>
      </w:pPr>
      <w:r>
        <w:rPr>
          <w:rFonts w:ascii="Arial" w:eastAsia="Arial" w:hAnsi="Arial" w:cs="Arial"/>
          <w:color w:val="000000"/>
          <w:sz w:val="24"/>
          <w:szCs w:val="24"/>
        </w:rPr>
        <w:t xml:space="preserve">As contas na internet podem ser classificadas como uma forma de identificação, para que assim o sistema saiba quem </w:t>
      </w:r>
      <w:r>
        <w:rPr>
          <w:rFonts w:ascii="Arial" w:eastAsia="Arial" w:hAnsi="Arial" w:cs="Arial"/>
          <w:sz w:val="24"/>
          <w:szCs w:val="24"/>
        </w:rPr>
        <w:t xml:space="preserve">você </w:t>
      </w:r>
      <w:r>
        <w:rPr>
          <w:rFonts w:ascii="Arial" w:eastAsia="Arial" w:hAnsi="Arial" w:cs="Arial"/>
          <w:color w:val="000000"/>
          <w:sz w:val="24"/>
          <w:szCs w:val="24"/>
        </w:rPr>
        <w:t>realmente é e consiga salvar seus dados e informações, além de protegê-los. Para podermos analisar essa ação de uma forma mais clara, usamos a analogia de uma blitz policial, quando existe a solicitação de seus documentos por parte do policial, é como se o site, programa ou aplicativo em questão estivesse requisitando seus dados para verificar que você é quem diz ser, após o fornecimento desses dados, uma checagem interna é feita em ambos os casos. No caso real, é verificado no sistema governamental se o documento é válido, enquanto no caso de contas virtuais essa verificação pode ser feita de algumas formas diferentes, mas todas com o mesmo</w:t>
      </w:r>
      <w:ins w:id="22" w:author="Jacinto Carlos Ascencio Cansado" w:date="2019-09-20T15:24:00Z">
        <w:r w:rsidR="002B585A">
          <w:rPr>
            <w:rFonts w:ascii="Arial" w:eastAsia="Arial" w:hAnsi="Arial" w:cs="Arial"/>
            <w:color w:val="000000"/>
            <w:sz w:val="24"/>
            <w:szCs w:val="24"/>
          </w:rPr>
          <w:t xml:space="preserve"> princípio</w:t>
        </w:r>
      </w:ins>
      <w:r>
        <w:rPr>
          <w:rFonts w:ascii="Arial" w:eastAsia="Arial" w:hAnsi="Arial" w:cs="Arial"/>
          <w:color w:val="000000"/>
          <w:sz w:val="24"/>
          <w:szCs w:val="24"/>
        </w:rPr>
        <w:t>: checar se os dados que você forneceu conferem com os dados necessários para acessar ou validar informações. De acordo com Renaud</w:t>
      </w:r>
      <w:r>
        <w:rPr>
          <w:rFonts w:ascii="Arial" w:eastAsia="Arial" w:hAnsi="Arial" w:cs="Arial"/>
          <w:sz w:val="24"/>
          <w:szCs w:val="24"/>
        </w:rPr>
        <w:t xml:space="preserve"> (2004, p. 2) “Todos os sistemas de segurança vão perguntar para a pessoa se identificar“.</w:t>
      </w:r>
    </w:p>
    <w:p w14:paraId="296CD236" w14:textId="7FC3206A" w:rsidR="00FC09CB" w:rsidRDefault="003D1043" w:rsidP="00482C1D">
      <w:pPr>
        <w:spacing w:line="360" w:lineRule="auto"/>
        <w:ind w:firstLine="720"/>
        <w:jc w:val="both"/>
        <w:rPr>
          <w:rFonts w:ascii="Arial" w:eastAsia="Arial" w:hAnsi="Arial" w:cs="Arial"/>
          <w:sz w:val="24"/>
          <w:szCs w:val="24"/>
        </w:rPr>
      </w:pPr>
      <w:r>
        <w:rPr>
          <w:rFonts w:ascii="Arial" w:eastAsia="Arial" w:hAnsi="Arial" w:cs="Arial"/>
          <w:color w:val="000000"/>
          <w:sz w:val="24"/>
          <w:szCs w:val="24"/>
        </w:rPr>
        <w:t>Nessa verificação de identidade virtual, o modo mais comum é o que utiliza um e-mail ou usuário e também uma senha, isso significa que para ter acesso aos dados, é necessário possuir no mínimo duas informações, onde a senha é sempre extremamente pessoal e que só o proprietário daquela conta deveria possuir a informação, porém, em muitos casos</w:t>
      </w:r>
      <w:r>
        <w:rPr>
          <w:rFonts w:ascii="Arial" w:eastAsia="Arial" w:hAnsi="Arial" w:cs="Arial"/>
          <w:sz w:val="24"/>
          <w:szCs w:val="24"/>
        </w:rPr>
        <w:t xml:space="preserve"> como </w:t>
      </w:r>
      <w:proofErr w:type="spellStart"/>
      <w:r>
        <w:rPr>
          <w:rFonts w:ascii="Arial" w:eastAsia="Arial" w:hAnsi="Arial" w:cs="Arial"/>
          <w:sz w:val="24"/>
          <w:szCs w:val="24"/>
        </w:rPr>
        <w:t>Felten</w:t>
      </w:r>
      <w:proofErr w:type="spellEnd"/>
      <w:r>
        <w:rPr>
          <w:rFonts w:ascii="Arial" w:eastAsia="Arial" w:hAnsi="Arial" w:cs="Arial"/>
          <w:sz w:val="24"/>
          <w:szCs w:val="24"/>
        </w:rPr>
        <w:t xml:space="preserve"> e </w:t>
      </w:r>
      <w:proofErr w:type="spellStart"/>
      <w:r>
        <w:rPr>
          <w:rFonts w:ascii="Arial" w:eastAsia="Arial" w:hAnsi="Arial" w:cs="Arial"/>
          <w:sz w:val="24"/>
          <w:szCs w:val="24"/>
        </w:rPr>
        <w:t>Gaw</w:t>
      </w:r>
      <w:proofErr w:type="spellEnd"/>
      <w:r>
        <w:rPr>
          <w:rFonts w:ascii="Arial" w:eastAsia="Arial" w:hAnsi="Arial" w:cs="Arial"/>
          <w:sz w:val="24"/>
          <w:szCs w:val="24"/>
        </w:rPr>
        <w:t xml:space="preserve"> (2006, p.1)</w:t>
      </w:r>
      <w:del w:id="23" w:author="Jacinto Carlos Ascencio Cansado" w:date="2019-09-20T15:25:00Z">
        <w:r w:rsidDel="002B585A">
          <w:rPr>
            <w:rFonts w:ascii="Arial" w:eastAsia="Arial" w:hAnsi="Arial" w:cs="Arial"/>
            <w:sz w:val="24"/>
            <w:szCs w:val="24"/>
          </w:rPr>
          <w:delText xml:space="preserve"> diz</w:delText>
        </w:r>
      </w:del>
      <w:ins w:id="24" w:author="Jacinto Carlos Ascencio Cansado" w:date="2019-09-20T15:25:00Z">
        <w:r w:rsidR="002B585A">
          <w:rPr>
            <w:rFonts w:ascii="Arial" w:eastAsia="Arial" w:hAnsi="Arial" w:cs="Arial"/>
            <w:sz w:val="24"/>
            <w:szCs w:val="24"/>
          </w:rPr>
          <w:t>relata</w:t>
        </w:r>
      </w:ins>
      <w:r>
        <w:rPr>
          <w:rFonts w:ascii="Arial" w:eastAsia="Arial" w:hAnsi="Arial" w:cs="Arial"/>
          <w:sz w:val="24"/>
          <w:szCs w:val="24"/>
        </w:rPr>
        <w:t xml:space="preserve">: </w:t>
      </w:r>
      <w:r>
        <w:rPr>
          <w:rFonts w:ascii="Arial" w:eastAsia="Arial" w:hAnsi="Arial" w:cs="Arial"/>
          <w:sz w:val="24"/>
          <w:szCs w:val="24"/>
        </w:rPr>
        <w:lastRenderedPageBreak/>
        <w:t>“Quando as pessoas utilizam as mesmas senhas em várias contas, elas aumentam sua vulnerabilidade; o comprometimento de uma senha pode ajudar um atacante a assumir várias contas.”</w:t>
      </w:r>
      <w:r>
        <w:rPr>
          <w:rFonts w:ascii="Arial" w:eastAsia="Arial" w:hAnsi="Arial" w:cs="Arial"/>
          <w:color w:val="000000"/>
          <w:sz w:val="24"/>
          <w:szCs w:val="24"/>
        </w:rPr>
        <w:t xml:space="preserve">,  isso faz com que a segurança de suas contas esteja em risco, mais adiante isso será abordado profundamente </w:t>
      </w:r>
      <w:r>
        <w:rPr>
          <w:rFonts w:ascii="Arial" w:eastAsia="Arial" w:hAnsi="Arial" w:cs="Arial"/>
          <w:sz w:val="24"/>
          <w:szCs w:val="24"/>
        </w:rPr>
        <w:t>neste</w:t>
      </w:r>
      <w:r>
        <w:rPr>
          <w:rFonts w:ascii="Arial" w:eastAsia="Arial" w:hAnsi="Arial" w:cs="Arial"/>
          <w:color w:val="000000"/>
          <w:sz w:val="24"/>
          <w:szCs w:val="24"/>
        </w:rPr>
        <w:t xml:space="preserve"> trabalho. </w:t>
      </w:r>
      <w:r>
        <w:rPr>
          <w:rFonts w:ascii="Arial" w:eastAsia="Arial" w:hAnsi="Arial" w:cs="Arial"/>
          <w:sz w:val="24"/>
          <w:szCs w:val="24"/>
        </w:rPr>
        <w:t xml:space="preserve">Segundo </w:t>
      </w:r>
      <w:proofErr w:type="spellStart"/>
      <w:r>
        <w:rPr>
          <w:rFonts w:ascii="Arial" w:eastAsia="Arial" w:hAnsi="Arial" w:cs="Arial"/>
          <w:sz w:val="24"/>
          <w:szCs w:val="24"/>
        </w:rPr>
        <w:t>Cristofaro</w:t>
      </w:r>
      <w:proofErr w:type="spellEnd"/>
      <w:r>
        <w:rPr>
          <w:rFonts w:ascii="Arial" w:eastAsia="Arial" w:hAnsi="Arial" w:cs="Arial"/>
          <w:sz w:val="24"/>
          <w:szCs w:val="24"/>
        </w:rPr>
        <w:t xml:space="preserve"> et al (2013, p. 1), 20% das senhas são cobertas em uma lista com apenas 5,000 senhas. </w:t>
      </w:r>
      <w:r>
        <w:rPr>
          <w:rFonts w:ascii="Arial" w:eastAsia="Arial" w:hAnsi="Arial" w:cs="Arial"/>
          <w:color w:val="000000"/>
          <w:sz w:val="24"/>
          <w:szCs w:val="24"/>
        </w:rPr>
        <w:t xml:space="preserve"> Por conta desse hábito dos usuários, passaram a existir alguns fatores extras para aumentar a segurança das contas, dentre eles, podemos citar a autenticação de dois fatores.</w:t>
      </w:r>
      <w:r>
        <w:rPr>
          <w:rFonts w:ascii="Arial" w:eastAsia="Arial" w:hAnsi="Arial" w:cs="Arial"/>
          <w:sz w:val="24"/>
          <w:szCs w:val="24"/>
        </w:rPr>
        <w:t xml:space="preserve"> </w:t>
      </w:r>
    </w:p>
    <w:p w14:paraId="4EC931A4" w14:textId="77777777" w:rsidR="00FC09CB" w:rsidRDefault="003D1043" w:rsidP="00FC09CB">
      <w:pPr>
        <w:spacing w:line="360" w:lineRule="auto"/>
        <w:ind w:firstLine="720"/>
        <w:jc w:val="both"/>
        <w:rPr>
          <w:rFonts w:ascii="Arial" w:eastAsia="Arial" w:hAnsi="Arial" w:cs="Arial"/>
          <w:sz w:val="24"/>
          <w:szCs w:val="24"/>
        </w:rPr>
      </w:pPr>
      <w:r>
        <w:rPr>
          <w:rFonts w:ascii="Arial" w:eastAsia="Arial" w:hAnsi="Arial" w:cs="Arial"/>
          <w:color w:val="000000"/>
          <w:sz w:val="24"/>
          <w:szCs w:val="24"/>
        </w:rPr>
        <w:t>A autenticação de dois fatores consiste em uma segunda etapa além do padrão exigido de e-mail ou usuário e senha, essa etapa também consiste em validar o acesso à conta através de algo que somente o proprietário deveria ter acesso e pode ocorrer de modos distintos e pode ser re</w:t>
      </w:r>
      <w:r>
        <w:rPr>
          <w:rFonts w:ascii="Arial" w:eastAsia="Arial" w:hAnsi="Arial" w:cs="Arial"/>
          <w:sz w:val="24"/>
          <w:szCs w:val="24"/>
        </w:rPr>
        <w:t xml:space="preserve">alizada de duas formas diferentes, segundo Osório e </w:t>
      </w:r>
      <w:proofErr w:type="spellStart"/>
      <w:r>
        <w:rPr>
          <w:rFonts w:ascii="Arial" w:eastAsia="Arial" w:hAnsi="Arial" w:cs="Arial"/>
          <w:sz w:val="24"/>
          <w:szCs w:val="24"/>
        </w:rPr>
        <w:t>Heinen</w:t>
      </w:r>
      <w:proofErr w:type="spellEnd"/>
      <w:r>
        <w:rPr>
          <w:rFonts w:ascii="Arial" w:eastAsia="Arial" w:hAnsi="Arial" w:cs="Arial"/>
          <w:sz w:val="24"/>
          <w:szCs w:val="24"/>
        </w:rPr>
        <w:t xml:space="preserve"> (2004, p.2), conforme citado por Abbas (1994). Online e offline conforme explicado abaixo:</w:t>
      </w:r>
    </w:p>
    <w:p w14:paraId="17823A1F" w14:textId="77777777" w:rsidR="00FC09CB" w:rsidRPr="009F63F8" w:rsidRDefault="003D1043" w:rsidP="009F63F8">
      <w:pPr>
        <w:spacing w:line="240" w:lineRule="auto"/>
        <w:ind w:left="2268"/>
        <w:jc w:val="both"/>
        <w:rPr>
          <w:rFonts w:ascii="Arial" w:eastAsia="Arial" w:hAnsi="Arial" w:cs="Arial"/>
        </w:rPr>
      </w:pPr>
      <w:r w:rsidRPr="009F63F8">
        <w:rPr>
          <w:rFonts w:ascii="Arial" w:eastAsia="Arial" w:hAnsi="Arial" w:cs="Arial"/>
        </w:rPr>
        <w:t>Na autenticação off-line, a assinatura é feita pelo usuário em uma folha de papel, que é posteriormente digitalizada e enviada para o sistema que realiza a autenticação. Na autenticação online, a assinatura é feita diretamente sobre um dispositivo de hardware, como uma mesa digitalizadora ou um tablet. Além destes dispositivos, podem ser utilizados para a autenticação on-line de assinaturas computadores do tipo Handheld, que permitem a escrita diretamente sobre uma tela sensível. O reconhecimento on-line de assinaturas permite que sejam utilizadas diversas informações temporais e dinâmicas relativas à assinatura, como a velocidade da caneta e a trajetória, que permitem que se obtenham melhores resultados no processo de autenticação.</w:t>
      </w:r>
    </w:p>
    <w:p w14:paraId="79FC6D0F" w14:textId="437102B4" w:rsidR="00FC09CB" w:rsidRDefault="003D1043" w:rsidP="008B4431">
      <w:pPr>
        <w:spacing w:line="360" w:lineRule="auto"/>
        <w:ind w:firstLine="720"/>
        <w:jc w:val="both"/>
        <w:rPr>
          <w:rFonts w:ascii="Arial" w:eastAsia="Arial" w:hAnsi="Arial" w:cs="Arial"/>
          <w:sz w:val="24"/>
          <w:szCs w:val="24"/>
        </w:rPr>
      </w:pPr>
      <w:r>
        <w:rPr>
          <w:rFonts w:ascii="Arial" w:eastAsia="Arial" w:hAnsi="Arial" w:cs="Arial"/>
          <w:color w:val="000000"/>
          <w:sz w:val="24"/>
          <w:szCs w:val="24"/>
        </w:rPr>
        <w:t xml:space="preserve">Os dois modos mais populares e que </w:t>
      </w:r>
      <w:commentRangeStart w:id="25"/>
      <w:del w:id="26" w:author="Jacinto Carlos Ascencio Cansado" w:date="2019-09-20T15:27:00Z">
        <w:r w:rsidDel="002B585A">
          <w:rPr>
            <w:rFonts w:ascii="Arial" w:eastAsia="Arial" w:hAnsi="Arial" w:cs="Arial"/>
            <w:color w:val="000000"/>
            <w:sz w:val="24"/>
            <w:szCs w:val="24"/>
          </w:rPr>
          <w:delText xml:space="preserve">podemos </w:delText>
        </w:r>
      </w:del>
      <w:commentRangeEnd w:id="25"/>
      <w:r w:rsidR="002B585A">
        <w:rPr>
          <w:rStyle w:val="Refdecomentrio"/>
        </w:rPr>
        <w:commentReference w:id="25"/>
      </w:r>
      <w:ins w:id="27" w:author="Jacinto Carlos Ascencio Cansado" w:date="2019-09-20T15:27:00Z">
        <w:r w:rsidR="002B585A">
          <w:rPr>
            <w:rFonts w:ascii="Arial" w:eastAsia="Arial" w:hAnsi="Arial" w:cs="Arial"/>
            <w:color w:val="000000"/>
            <w:sz w:val="24"/>
            <w:szCs w:val="24"/>
          </w:rPr>
          <w:t xml:space="preserve">pode ser </w:t>
        </w:r>
      </w:ins>
      <w:proofErr w:type="gramStart"/>
      <w:r>
        <w:rPr>
          <w:rFonts w:ascii="Arial" w:eastAsia="Arial" w:hAnsi="Arial" w:cs="Arial"/>
          <w:color w:val="000000"/>
          <w:sz w:val="24"/>
          <w:szCs w:val="24"/>
        </w:rPr>
        <w:t>ver</w:t>
      </w:r>
      <w:ins w:id="28" w:author="Jacinto Carlos Ascencio Cansado" w:date="2019-09-20T15:27:00Z">
        <w:r w:rsidR="002B585A">
          <w:rPr>
            <w:rFonts w:ascii="Arial" w:eastAsia="Arial" w:hAnsi="Arial" w:cs="Arial"/>
            <w:color w:val="000000"/>
            <w:sz w:val="24"/>
            <w:szCs w:val="24"/>
          </w:rPr>
          <w:t>ificados</w:t>
        </w:r>
      </w:ins>
      <w:proofErr w:type="gramEnd"/>
      <w:r>
        <w:rPr>
          <w:rFonts w:ascii="Arial" w:eastAsia="Arial" w:hAnsi="Arial" w:cs="Arial"/>
          <w:color w:val="000000"/>
          <w:sz w:val="24"/>
          <w:szCs w:val="24"/>
        </w:rPr>
        <w:t xml:space="preserve"> em diversos sites nos dias de hoje, são validações via um código que é recebido pelo proprietário. Ele recebe esse código, geralmente composto por números ou letras, em algum dispositivo confiável, podendo ser através de um SMS em seu número de telefone cadastrado no site ou em programa de terceiros que gere esse código, como o Google </w:t>
      </w:r>
      <w:proofErr w:type="spellStart"/>
      <w:r>
        <w:rPr>
          <w:rFonts w:ascii="Arial" w:eastAsia="Arial" w:hAnsi="Arial" w:cs="Arial"/>
          <w:i/>
          <w:color w:val="000000"/>
          <w:sz w:val="24"/>
          <w:szCs w:val="24"/>
        </w:rPr>
        <w:t>Authenticator</w:t>
      </w:r>
      <w:proofErr w:type="spellEnd"/>
      <w:r>
        <w:rPr>
          <w:rFonts w:ascii="Arial" w:eastAsia="Arial" w:hAnsi="Arial" w:cs="Arial"/>
          <w:color w:val="000000"/>
          <w:sz w:val="24"/>
          <w:szCs w:val="24"/>
        </w:rPr>
        <w:t xml:space="preserve"> faz.</w:t>
      </w:r>
      <w:r w:rsidR="00482C1D">
        <w:rPr>
          <w:rFonts w:ascii="Arial" w:eastAsia="Arial" w:hAnsi="Arial" w:cs="Arial"/>
          <w:color w:val="000000"/>
          <w:sz w:val="24"/>
          <w:szCs w:val="24"/>
        </w:rPr>
        <w:t xml:space="preserve"> </w:t>
      </w:r>
      <w:r>
        <w:rPr>
          <w:rFonts w:ascii="Arial" w:eastAsia="Arial" w:hAnsi="Arial" w:cs="Arial"/>
          <w:sz w:val="24"/>
          <w:szCs w:val="24"/>
        </w:rPr>
        <w:t xml:space="preserve">Como </w:t>
      </w:r>
      <w:proofErr w:type="spellStart"/>
      <w:r>
        <w:rPr>
          <w:rFonts w:ascii="Arial" w:eastAsia="Arial" w:hAnsi="Arial" w:cs="Arial"/>
          <w:sz w:val="24"/>
          <w:szCs w:val="24"/>
        </w:rPr>
        <w:t>Cristofaro</w:t>
      </w:r>
      <w:proofErr w:type="spellEnd"/>
      <w:r>
        <w:rPr>
          <w:rFonts w:ascii="Arial" w:eastAsia="Arial" w:hAnsi="Arial" w:cs="Arial"/>
          <w:sz w:val="24"/>
          <w:szCs w:val="24"/>
        </w:rPr>
        <w:t xml:space="preserve"> et al (2013, p. 1) menciona, “Autenticação em dois passos foca em melhorar a resiliência da autenticação baseada em senha solicitando que os usuários providenciem um passo adicional de verificação, por exemplo, um código gerado por um token de segurança”.</w:t>
      </w:r>
    </w:p>
    <w:p w14:paraId="63F0C252" w14:textId="77777777" w:rsidR="00544289" w:rsidRPr="00FC09CB" w:rsidRDefault="00482C1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lastRenderedPageBreak/>
        <w:t xml:space="preserve">2. </w:t>
      </w:r>
      <w:r w:rsidR="003D1043" w:rsidRPr="00FC09CB">
        <w:rPr>
          <w:rFonts w:ascii="Arial" w:eastAsia="Arial" w:hAnsi="Arial" w:cs="Arial"/>
          <w:sz w:val="24"/>
          <w:szCs w:val="24"/>
        </w:rPr>
        <w:t>Explorando vulnerabilidades em contas</w:t>
      </w:r>
    </w:p>
    <w:p w14:paraId="265BB6F5" w14:textId="4DA45536" w:rsidR="00482C1D" w:rsidRDefault="00482C1D" w:rsidP="00482C1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ab/>
        <w:t xml:space="preserve">Entendendo como funciona autenticação nas contas de serviços online, como explicado no capítulo anterior, </w:t>
      </w:r>
      <w:del w:id="29" w:author="Jacinto Carlos Ascencio Cansado" w:date="2019-09-20T15:28:00Z">
        <w:r w:rsidDel="002B585A">
          <w:rPr>
            <w:rFonts w:ascii="Arial" w:eastAsia="Arial" w:hAnsi="Arial" w:cs="Arial"/>
            <w:sz w:val="24"/>
            <w:szCs w:val="24"/>
          </w:rPr>
          <w:delText xml:space="preserve">ao </w:delText>
        </w:r>
      </w:del>
      <w:ins w:id="30" w:author="Jacinto Carlos Ascencio Cansado" w:date="2019-09-20T15:28:00Z">
        <w:r w:rsidR="002B585A">
          <w:rPr>
            <w:rFonts w:ascii="Arial" w:eastAsia="Arial" w:hAnsi="Arial" w:cs="Arial"/>
            <w:sz w:val="24"/>
            <w:szCs w:val="24"/>
          </w:rPr>
          <w:t xml:space="preserve">no </w:t>
        </w:r>
      </w:ins>
      <w:r>
        <w:rPr>
          <w:rFonts w:ascii="Arial" w:eastAsia="Arial" w:hAnsi="Arial" w:cs="Arial"/>
          <w:sz w:val="24"/>
          <w:szCs w:val="24"/>
        </w:rPr>
        <w:t xml:space="preserve">decorrer deste capítulo </w:t>
      </w:r>
      <w:del w:id="31" w:author="Jacinto Carlos Ascencio Cansado" w:date="2019-09-20T15:28:00Z">
        <w:r w:rsidDel="002B585A">
          <w:rPr>
            <w:rFonts w:ascii="Arial" w:eastAsia="Arial" w:hAnsi="Arial" w:cs="Arial"/>
            <w:sz w:val="24"/>
            <w:szCs w:val="24"/>
          </w:rPr>
          <w:delText xml:space="preserve">iremos mostrar </w:delText>
        </w:r>
      </w:del>
      <w:ins w:id="32" w:author="Jacinto Carlos Ascencio Cansado" w:date="2019-09-20T15:28:00Z">
        <w:r w:rsidR="002B585A">
          <w:rPr>
            <w:rFonts w:ascii="Arial" w:eastAsia="Arial" w:hAnsi="Arial" w:cs="Arial"/>
            <w:sz w:val="24"/>
            <w:szCs w:val="24"/>
          </w:rPr>
          <w:t xml:space="preserve">demonstra-se </w:t>
        </w:r>
      </w:ins>
      <w:r>
        <w:rPr>
          <w:rFonts w:ascii="Arial" w:eastAsia="Arial" w:hAnsi="Arial" w:cs="Arial"/>
          <w:sz w:val="24"/>
          <w:szCs w:val="24"/>
        </w:rPr>
        <w:t xml:space="preserve">como essa autenticação pode ser violada. </w:t>
      </w:r>
      <w:r w:rsidR="00B05E24">
        <w:rPr>
          <w:rFonts w:ascii="Arial" w:eastAsia="Arial" w:hAnsi="Arial" w:cs="Arial"/>
          <w:sz w:val="24"/>
          <w:szCs w:val="24"/>
        </w:rPr>
        <w:t>Pensando que</w:t>
      </w:r>
      <w:r>
        <w:rPr>
          <w:rFonts w:ascii="Arial" w:eastAsia="Arial" w:hAnsi="Arial" w:cs="Arial"/>
          <w:sz w:val="24"/>
          <w:szCs w:val="24"/>
        </w:rPr>
        <w:t xml:space="preserve"> uma conta é autenticada através de usuário e senha, a </w:t>
      </w:r>
      <w:del w:id="33" w:author="Jacinto Carlos Ascencio Cansado" w:date="2019-09-20T15:29:00Z">
        <w:r w:rsidR="00C63587" w:rsidDel="002B585A">
          <w:rPr>
            <w:rFonts w:ascii="Arial" w:eastAsia="Arial" w:hAnsi="Arial" w:cs="Arial"/>
            <w:sz w:val="24"/>
            <w:szCs w:val="24"/>
          </w:rPr>
          <w:delText>ideia</w:delText>
        </w:r>
        <w:r w:rsidDel="002B585A">
          <w:rPr>
            <w:rFonts w:ascii="Arial" w:eastAsia="Arial" w:hAnsi="Arial" w:cs="Arial"/>
            <w:sz w:val="24"/>
            <w:szCs w:val="24"/>
          </w:rPr>
          <w:delText xml:space="preserve"> </w:delText>
        </w:r>
      </w:del>
      <w:ins w:id="34" w:author="Jacinto Carlos Ascencio Cansado" w:date="2019-09-20T15:29:00Z">
        <w:r w:rsidR="002B585A">
          <w:rPr>
            <w:rFonts w:ascii="Arial" w:eastAsia="Arial" w:hAnsi="Arial" w:cs="Arial"/>
            <w:sz w:val="24"/>
            <w:szCs w:val="24"/>
          </w:rPr>
          <w:t xml:space="preserve">proposta </w:t>
        </w:r>
      </w:ins>
      <w:r w:rsidR="00B05E24">
        <w:rPr>
          <w:rFonts w:ascii="Arial" w:eastAsia="Arial" w:hAnsi="Arial" w:cs="Arial"/>
          <w:sz w:val="24"/>
          <w:szCs w:val="24"/>
        </w:rPr>
        <w:t xml:space="preserve">é usar um banco de dados para que essa senha seja descoberta. </w:t>
      </w:r>
    </w:p>
    <w:p w14:paraId="27868F73" w14:textId="77777777" w:rsidR="00C63587" w:rsidRDefault="00C63587" w:rsidP="00482C1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2.1 Banco de Dados</w:t>
      </w:r>
    </w:p>
    <w:p w14:paraId="7039FC53" w14:textId="10EB9B0E" w:rsidR="00B05E24" w:rsidRDefault="00B05E24" w:rsidP="00C63587">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Pr>
          <w:rFonts w:ascii="Arial" w:eastAsia="Arial" w:hAnsi="Arial" w:cs="Arial"/>
          <w:sz w:val="24"/>
          <w:szCs w:val="24"/>
        </w:rPr>
        <w:t>Um banco de dados pode ser um arquivo com milhares de informações armazenadas</w:t>
      </w:r>
      <w:r w:rsidR="00FB57AB">
        <w:rPr>
          <w:rFonts w:ascii="Arial" w:eastAsia="Arial" w:hAnsi="Arial" w:cs="Arial"/>
          <w:sz w:val="24"/>
          <w:szCs w:val="24"/>
        </w:rPr>
        <w:t xml:space="preserve">, segundo </w:t>
      </w:r>
      <w:commentRangeStart w:id="35"/>
      <w:proofErr w:type="spellStart"/>
      <w:r w:rsidR="00FB57AB">
        <w:rPr>
          <w:rFonts w:ascii="Arial" w:eastAsia="Arial" w:hAnsi="Arial" w:cs="Arial"/>
          <w:sz w:val="24"/>
          <w:szCs w:val="24"/>
        </w:rPr>
        <w:t>Korth</w:t>
      </w:r>
      <w:commentRangeEnd w:id="35"/>
      <w:proofErr w:type="spellEnd"/>
      <w:r w:rsidR="002B585A">
        <w:rPr>
          <w:rStyle w:val="Refdecomentrio"/>
        </w:rPr>
        <w:commentReference w:id="35"/>
      </w:r>
      <w:r w:rsidR="00FB57AB">
        <w:rPr>
          <w:rFonts w:ascii="Arial" w:eastAsia="Arial" w:hAnsi="Arial" w:cs="Arial"/>
          <w:sz w:val="24"/>
          <w:szCs w:val="24"/>
        </w:rPr>
        <w:t xml:space="preserve"> um banco de dados “é uma coleção de dados inter-relacionados, representando informações sobre um domínio especifico”, ou seja, sempre que for possível agrupar informações que se relacionam e tratam do mesmo assunto, podemos dizer que temos um banco de dados. N</w:t>
      </w:r>
      <w:r>
        <w:rPr>
          <w:rFonts w:ascii="Arial" w:eastAsia="Arial" w:hAnsi="Arial" w:cs="Arial"/>
          <w:sz w:val="24"/>
          <w:szCs w:val="24"/>
        </w:rPr>
        <w:t xml:space="preserve">o caso deste trabalho será </w:t>
      </w:r>
      <w:ins w:id="36" w:author="Jacinto Carlos Ascencio Cansado" w:date="2019-09-20T15:29:00Z">
        <w:r w:rsidR="0061475E">
          <w:rPr>
            <w:rFonts w:ascii="Arial" w:eastAsia="Arial" w:hAnsi="Arial" w:cs="Arial"/>
            <w:sz w:val="24"/>
            <w:szCs w:val="24"/>
          </w:rPr>
          <w:t>util</w:t>
        </w:r>
      </w:ins>
      <w:ins w:id="37" w:author="Jacinto Carlos Ascencio Cansado" w:date="2019-09-20T15:30:00Z">
        <w:r w:rsidR="0061475E">
          <w:rPr>
            <w:rFonts w:ascii="Arial" w:eastAsia="Arial" w:hAnsi="Arial" w:cs="Arial"/>
            <w:sz w:val="24"/>
            <w:szCs w:val="24"/>
          </w:rPr>
          <w:t xml:space="preserve">izado </w:t>
        </w:r>
      </w:ins>
      <w:r>
        <w:rPr>
          <w:rFonts w:ascii="Arial" w:eastAsia="Arial" w:hAnsi="Arial" w:cs="Arial"/>
          <w:sz w:val="24"/>
          <w:szCs w:val="24"/>
        </w:rPr>
        <w:t>um arquivo com milhares de possibilidades de usuário e senha, um agente mal intencionado pode utilizar facilmente de um banco de dados roubado/</w:t>
      </w:r>
      <w:r w:rsidR="008B4431">
        <w:rPr>
          <w:rFonts w:ascii="Arial" w:eastAsia="Arial" w:hAnsi="Arial" w:cs="Arial"/>
          <w:sz w:val="24"/>
          <w:szCs w:val="24"/>
        </w:rPr>
        <w:t xml:space="preserve">vazado para conseguir acesso a uma conta online, tendo em vista que isso é algo ilegal, neste trabalho </w:t>
      </w:r>
      <w:del w:id="38" w:author="Jacinto Carlos Ascencio Cansado" w:date="2019-09-20T15:30:00Z">
        <w:r w:rsidR="008B4431" w:rsidDel="0061475E">
          <w:rPr>
            <w:rFonts w:ascii="Arial" w:eastAsia="Arial" w:hAnsi="Arial" w:cs="Arial"/>
            <w:sz w:val="24"/>
            <w:szCs w:val="24"/>
          </w:rPr>
          <w:delText xml:space="preserve">utilizaremos </w:delText>
        </w:r>
      </w:del>
      <w:ins w:id="39" w:author="Jacinto Carlos Ascencio Cansado" w:date="2019-09-20T15:30:00Z">
        <w:r w:rsidR="0061475E">
          <w:rPr>
            <w:rFonts w:ascii="Arial" w:eastAsia="Arial" w:hAnsi="Arial" w:cs="Arial"/>
            <w:sz w:val="24"/>
            <w:szCs w:val="24"/>
          </w:rPr>
          <w:t xml:space="preserve">utiliza </w:t>
        </w:r>
      </w:ins>
      <w:r w:rsidR="008B4431">
        <w:rPr>
          <w:rFonts w:ascii="Arial" w:eastAsia="Arial" w:hAnsi="Arial" w:cs="Arial"/>
          <w:sz w:val="24"/>
          <w:szCs w:val="24"/>
        </w:rPr>
        <w:t xml:space="preserve">um banco de dados criado para demonstração de como esse ataque ocorreria em um </w:t>
      </w:r>
      <w:r w:rsidR="00FB57AB">
        <w:rPr>
          <w:rFonts w:ascii="Arial" w:eastAsia="Arial" w:hAnsi="Arial" w:cs="Arial"/>
          <w:sz w:val="24"/>
          <w:szCs w:val="24"/>
        </w:rPr>
        <w:t>cenário real.</w:t>
      </w:r>
    </w:p>
    <w:p w14:paraId="7B91FC47" w14:textId="77777777" w:rsidR="00C63587" w:rsidRDefault="00C63587" w:rsidP="00482C1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 xml:space="preserve">2.2 </w:t>
      </w:r>
      <w:proofErr w:type="spellStart"/>
      <w:r>
        <w:rPr>
          <w:rFonts w:ascii="Arial" w:eastAsia="Arial" w:hAnsi="Arial" w:cs="Arial"/>
          <w:sz w:val="24"/>
          <w:szCs w:val="24"/>
        </w:rPr>
        <w:t>SentryMBA</w:t>
      </w:r>
      <w:proofErr w:type="spellEnd"/>
      <w:r w:rsidR="008B4431">
        <w:rPr>
          <w:rFonts w:ascii="Arial" w:eastAsia="Arial" w:hAnsi="Arial" w:cs="Arial"/>
          <w:sz w:val="24"/>
          <w:szCs w:val="24"/>
        </w:rPr>
        <w:tab/>
      </w:r>
    </w:p>
    <w:p w14:paraId="2A882103" w14:textId="103760A9" w:rsidR="00C63587" w:rsidRDefault="00C63587" w:rsidP="00C63587">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Pr>
          <w:rFonts w:ascii="Arial" w:eastAsia="Arial" w:hAnsi="Arial" w:cs="Arial"/>
          <w:sz w:val="24"/>
          <w:szCs w:val="24"/>
        </w:rPr>
        <w:t>Esse banco</w:t>
      </w:r>
      <w:r w:rsidR="008B4431">
        <w:rPr>
          <w:rFonts w:ascii="Arial" w:eastAsia="Arial" w:hAnsi="Arial" w:cs="Arial"/>
          <w:sz w:val="24"/>
          <w:szCs w:val="24"/>
        </w:rPr>
        <w:t xml:space="preserve"> de dados poderá ser usado em um software, que neste caso será o </w:t>
      </w:r>
      <w:proofErr w:type="spellStart"/>
      <w:r w:rsidR="008B4431" w:rsidRPr="00C63587">
        <w:rPr>
          <w:rFonts w:ascii="Arial" w:eastAsia="Arial" w:hAnsi="Arial" w:cs="Arial"/>
          <w:sz w:val="24"/>
          <w:szCs w:val="24"/>
        </w:rPr>
        <w:t>SentryMBA</w:t>
      </w:r>
      <w:proofErr w:type="spellEnd"/>
      <w:r w:rsidR="008B4431" w:rsidRPr="00C63587">
        <w:rPr>
          <w:rFonts w:ascii="Arial" w:eastAsia="Arial" w:hAnsi="Arial" w:cs="Arial"/>
          <w:sz w:val="24"/>
          <w:szCs w:val="24"/>
        </w:rPr>
        <w:t>,</w:t>
      </w:r>
      <w:r w:rsidR="008B4431">
        <w:rPr>
          <w:rFonts w:ascii="Arial" w:eastAsia="Arial" w:hAnsi="Arial" w:cs="Arial"/>
          <w:sz w:val="24"/>
          <w:szCs w:val="24"/>
        </w:rPr>
        <w:t xml:space="preserve"> onde ser</w:t>
      </w:r>
      <w:r>
        <w:rPr>
          <w:rFonts w:ascii="Arial" w:eastAsia="Arial" w:hAnsi="Arial" w:cs="Arial"/>
          <w:sz w:val="24"/>
          <w:szCs w:val="24"/>
        </w:rPr>
        <w:t>ão</w:t>
      </w:r>
      <w:r w:rsidR="00FB57AB">
        <w:rPr>
          <w:rFonts w:ascii="Arial" w:eastAsia="Arial" w:hAnsi="Arial" w:cs="Arial"/>
          <w:sz w:val="24"/>
          <w:szCs w:val="24"/>
        </w:rPr>
        <w:t xml:space="preserve"> efetuado</w:t>
      </w:r>
      <w:r>
        <w:rPr>
          <w:rFonts w:ascii="Arial" w:eastAsia="Arial" w:hAnsi="Arial" w:cs="Arial"/>
          <w:sz w:val="24"/>
          <w:szCs w:val="24"/>
        </w:rPr>
        <w:t>s</w:t>
      </w:r>
      <w:r w:rsidR="008B4431">
        <w:rPr>
          <w:rFonts w:ascii="Arial" w:eastAsia="Arial" w:hAnsi="Arial" w:cs="Arial"/>
          <w:sz w:val="24"/>
          <w:szCs w:val="24"/>
        </w:rPr>
        <w:t xml:space="preserve"> vários pedidos de autenticação de conta ao site com milhares de possibilidades de usuários e senhas do banco de dados até que o acesso ao site seja autenticado com a possibilidade certa.</w:t>
      </w:r>
      <w:r>
        <w:rPr>
          <w:rFonts w:ascii="Arial" w:eastAsia="Arial" w:hAnsi="Arial" w:cs="Arial"/>
          <w:sz w:val="24"/>
          <w:szCs w:val="24"/>
        </w:rPr>
        <w:br/>
        <w:t xml:space="preserve">O </w:t>
      </w:r>
      <w:proofErr w:type="spellStart"/>
      <w:r>
        <w:rPr>
          <w:rFonts w:ascii="Arial" w:eastAsia="Arial" w:hAnsi="Arial" w:cs="Arial"/>
          <w:sz w:val="24"/>
          <w:szCs w:val="24"/>
        </w:rPr>
        <w:t>SentryMBA</w:t>
      </w:r>
      <w:proofErr w:type="spellEnd"/>
      <w:r>
        <w:rPr>
          <w:rFonts w:ascii="Arial" w:eastAsia="Arial" w:hAnsi="Arial" w:cs="Arial"/>
          <w:sz w:val="24"/>
          <w:szCs w:val="24"/>
        </w:rPr>
        <w:t xml:space="preserve"> funciona com uma </w:t>
      </w:r>
      <w:proofErr w:type="spellStart"/>
      <w:r>
        <w:rPr>
          <w:rFonts w:ascii="Arial" w:eastAsia="Arial" w:hAnsi="Arial" w:cs="Arial"/>
          <w:sz w:val="24"/>
          <w:szCs w:val="24"/>
        </w:rPr>
        <w:t>pré</w:t>
      </w:r>
      <w:proofErr w:type="spellEnd"/>
      <w:r>
        <w:rPr>
          <w:rFonts w:ascii="Arial" w:eastAsia="Arial" w:hAnsi="Arial" w:cs="Arial"/>
          <w:sz w:val="24"/>
          <w:szCs w:val="24"/>
        </w:rPr>
        <w:t xml:space="preserve">-configuração, ou seja, você precisa configurá-lo para atacar um site específico, pois cada site pode possuir uma característica própria no momento da autenticação. Para saber exatamente como o site gera essa autenticação, é necessário utilizar um rastreador de </w:t>
      </w:r>
      <w:proofErr w:type="spellStart"/>
      <w:r>
        <w:rPr>
          <w:rFonts w:ascii="Arial" w:eastAsia="Arial" w:hAnsi="Arial" w:cs="Arial"/>
          <w:sz w:val="24"/>
          <w:szCs w:val="24"/>
        </w:rPr>
        <w:t>pacotes,</w:t>
      </w:r>
      <w:del w:id="40" w:author="Jacinto Carlos Ascencio Cansado" w:date="2019-09-20T15:32:00Z">
        <w:r w:rsidDel="0061475E">
          <w:rPr>
            <w:rFonts w:ascii="Arial" w:eastAsia="Arial" w:hAnsi="Arial" w:cs="Arial"/>
            <w:sz w:val="24"/>
            <w:szCs w:val="24"/>
          </w:rPr>
          <w:delText xml:space="preserve"> que será </w:delText>
        </w:r>
        <w:commentRangeStart w:id="41"/>
        <w:r w:rsidDel="0061475E">
          <w:rPr>
            <w:rFonts w:ascii="Arial" w:eastAsia="Arial" w:hAnsi="Arial" w:cs="Arial"/>
            <w:sz w:val="24"/>
            <w:szCs w:val="24"/>
          </w:rPr>
          <w:delText>explicado posteriormente</w:delText>
        </w:r>
      </w:del>
      <w:ins w:id="42" w:author="Jacinto Carlos Ascencio Cansado" w:date="2019-09-20T15:32:00Z">
        <w:r w:rsidR="0061475E">
          <w:rPr>
            <w:rFonts w:ascii="Arial" w:eastAsia="Arial" w:hAnsi="Arial" w:cs="Arial"/>
            <w:sz w:val="24"/>
            <w:szCs w:val="24"/>
          </w:rPr>
          <w:t>descrito</w:t>
        </w:r>
        <w:proofErr w:type="spellEnd"/>
        <w:r w:rsidR="0061475E">
          <w:rPr>
            <w:rFonts w:ascii="Arial" w:eastAsia="Arial" w:hAnsi="Arial" w:cs="Arial"/>
            <w:sz w:val="24"/>
            <w:szCs w:val="24"/>
          </w:rPr>
          <w:t xml:space="preserve"> em seguida</w:t>
        </w:r>
      </w:ins>
      <w:r>
        <w:rPr>
          <w:rFonts w:ascii="Arial" w:eastAsia="Arial" w:hAnsi="Arial" w:cs="Arial"/>
          <w:sz w:val="24"/>
          <w:szCs w:val="24"/>
        </w:rPr>
        <w:t xml:space="preserve">. </w:t>
      </w:r>
      <w:commentRangeEnd w:id="41"/>
      <w:r w:rsidR="0061475E">
        <w:rPr>
          <w:rStyle w:val="Refdecomentrio"/>
        </w:rPr>
        <w:commentReference w:id="41"/>
      </w:r>
      <w:r>
        <w:rPr>
          <w:rFonts w:ascii="Arial" w:eastAsia="Arial" w:hAnsi="Arial" w:cs="Arial"/>
          <w:sz w:val="24"/>
          <w:szCs w:val="24"/>
        </w:rPr>
        <w:t xml:space="preserve">Depois de configurado, o </w:t>
      </w:r>
      <w:proofErr w:type="spellStart"/>
      <w:r>
        <w:rPr>
          <w:rFonts w:ascii="Arial" w:eastAsia="Arial" w:hAnsi="Arial" w:cs="Arial"/>
          <w:sz w:val="24"/>
          <w:szCs w:val="24"/>
        </w:rPr>
        <w:t>SentryMBA</w:t>
      </w:r>
      <w:proofErr w:type="spellEnd"/>
      <w:r>
        <w:rPr>
          <w:rFonts w:ascii="Arial" w:eastAsia="Arial" w:hAnsi="Arial" w:cs="Arial"/>
          <w:sz w:val="24"/>
          <w:szCs w:val="24"/>
        </w:rPr>
        <w:t xml:space="preserve"> necessita de uma </w:t>
      </w:r>
      <w:proofErr w:type="spellStart"/>
      <w:r>
        <w:rPr>
          <w:rFonts w:ascii="Arial" w:eastAsia="Arial" w:hAnsi="Arial" w:cs="Arial"/>
          <w:sz w:val="24"/>
          <w:szCs w:val="24"/>
        </w:rPr>
        <w:t>wordlist</w:t>
      </w:r>
      <w:proofErr w:type="spellEnd"/>
      <w:r>
        <w:rPr>
          <w:rFonts w:ascii="Arial" w:eastAsia="Arial" w:hAnsi="Arial" w:cs="Arial"/>
          <w:sz w:val="24"/>
          <w:szCs w:val="24"/>
        </w:rPr>
        <w:t xml:space="preserve"> (arquivo de texto com campo de usuário e senha, com milhões de combinações) para tentar obter acesso as contas. Neste </w:t>
      </w:r>
      <w:proofErr w:type="spellStart"/>
      <w:r>
        <w:rPr>
          <w:rFonts w:ascii="Arial" w:eastAsia="Arial" w:hAnsi="Arial" w:cs="Arial"/>
          <w:sz w:val="24"/>
          <w:szCs w:val="24"/>
        </w:rPr>
        <w:t>trabalho</w:t>
      </w:r>
      <w:del w:id="43" w:author="Jacinto Carlos Ascencio Cansado" w:date="2019-09-20T15:32:00Z">
        <w:r w:rsidDel="0061475E">
          <w:rPr>
            <w:rFonts w:ascii="Arial" w:eastAsia="Arial" w:hAnsi="Arial" w:cs="Arial"/>
            <w:sz w:val="24"/>
            <w:szCs w:val="24"/>
          </w:rPr>
          <w:delText xml:space="preserve"> esta</w:delText>
        </w:r>
      </w:del>
      <w:ins w:id="44" w:author="Jacinto Carlos Ascencio Cansado" w:date="2019-09-20T15:32:00Z">
        <w:r w:rsidR="0061475E">
          <w:rPr>
            <w:rFonts w:ascii="Arial" w:eastAsia="Arial" w:hAnsi="Arial" w:cs="Arial"/>
            <w:sz w:val="24"/>
            <w:szCs w:val="24"/>
          </w:rPr>
          <w:t>a</w:t>
        </w:r>
      </w:ins>
      <w:proofErr w:type="spellEnd"/>
      <w:r>
        <w:rPr>
          <w:rFonts w:ascii="Arial" w:eastAsia="Arial" w:hAnsi="Arial" w:cs="Arial"/>
          <w:sz w:val="24"/>
          <w:szCs w:val="24"/>
        </w:rPr>
        <w:t xml:space="preserve"> </w:t>
      </w:r>
      <w:proofErr w:type="spellStart"/>
      <w:r>
        <w:rPr>
          <w:rFonts w:ascii="Arial" w:eastAsia="Arial" w:hAnsi="Arial" w:cs="Arial"/>
          <w:sz w:val="24"/>
          <w:szCs w:val="24"/>
        </w:rPr>
        <w:t>wordlist</w:t>
      </w:r>
      <w:proofErr w:type="spellEnd"/>
      <w:r>
        <w:rPr>
          <w:rFonts w:ascii="Arial" w:eastAsia="Arial" w:hAnsi="Arial" w:cs="Arial"/>
          <w:sz w:val="24"/>
          <w:szCs w:val="24"/>
        </w:rPr>
        <w:t xml:space="preserve"> será gerada manualmente, porém é possível obter </w:t>
      </w:r>
      <w:proofErr w:type="spellStart"/>
      <w:r>
        <w:rPr>
          <w:rFonts w:ascii="Arial" w:eastAsia="Arial" w:hAnsi="Arial" w:cs="Arial"/>
          <w:sz w:val="24"/>
          <w:szCs w:val="24"/>
        </w:rPr>
        <w:t>wordlists</w:t>
      </w:r>
      <w:proofErr w:type="spellEnd"/>
      <w:r>
        <w:rPr>
          <w:rFonts w:ascii="Arial" w:eastAsia="Arial" w:hAnsi="Arial" w:cs="Arial"/>
          <w:sz w:val="24"/>
          <w:szCs w:val="24"/>
        </w:rPr>
        <w:t xml:space="preserve"> facilmente na internet.</w:t>
      </w:r>
    </w:p>
    <w:p w14:paraId="43673540" w14:textId="77777777" w:rsidR="00C63587" w:rsidRDefault="00C63587" w:rsidP="00C63587">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lastRenderedPageBreak/>
        <w:t>3.3 Rastreador de pacotes</w:t>
      </w:r>
    </w:p>
    <w:p w14:paraId="6972A4D3" w14:textId="77777777" w:rsidR="00C63587" w:rsidRPr="008B4431" w:rsidRDefault="00C63587" w:rsidP="00C63587">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ab/>
        <w:t>Um rastreador de pacotes monitora o tráfego da rede, conseguindo capturar qualquer informação que esteja passando por ela. Com essa ferramenta, é possível capturar as informações de como é feita a autenticação no nosso alvo.</w:t>
      </w:r>
    </w:p>
    <w:p w14:paraId="6E2A24EA" w14:textId="77777777" w:rsidR="00B05E24" w:rsidRDefault="00B05E24" w:rsidP="00482C1D">
      <w:pPr>
        <w:keepNext/>
        <w:keepLines/>
        <w:pBdr>
          <w:top w:val="nil"/>
          <w:left w:val="nil"/>
          <w:bottom w:val="nil"/>
          <w:right w:val="nil"/>
          <w:between w:val="nil"/>
        </w:pBdr>
        <w:spacing w:before="240" w:after="0" w:line="360" w:lineRule="auto"/>
        <w:jc w:val="both"/>
        <w:rPr>
          <w:rFonts w:ascii="Arial" w:eastAsia="Arial" w:hAnsi="Arial" w:cs="Arial"/>
          <w:sz w:val="24"/>
          <w:szCs w:val="24"/>
        </w:rPr>
      </w:pPr>
    </w:p>
    <w:p w14:paraId="61D72549" w14:textId="77777777" w:rsidR="00544289" w:rsidRDefault="00482C1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 xml:space="preserve">3. </w:t>
      </w:r>
      <w:r w:rsidR="003D1043">
        <w:rPr>
          <w:rFonts w:ascii="Arial" w:eastAsia="Arial" w:hAnsi="Arial" w:cs="Arial"/>
          <w:sz w:val="24"/>
          <w:szCs w:val="24"/>
        </w:rPr>
        <w:t>Soluções de segurança</w:t>
      </w:r>
    </w:p>
    <w:p w14:paraId="15BE3A2A" w14:textId="77777777" w:rsidR="00544289" w:rsidRDefault="00544289">
      <w:pPr>
        <w:spacing w:line="240" w:lineRule="auto"/>
        <w:rPr>
          <w:rFonts w:ascii="Arial" w:eastAsia="Arial" w:hAnsi="Arial" w:cs="Arial"/>
          <w:sz w:val="24"/>
          <w:szCs w:val="24"/>
        </w:rPr>
      </w:pPr>
    </w:p>
    <w:p w14:paraId="3DCA0C2A" w14:textId="77777777" w:rsidR="00544289" w:rsidRDefault="00544289">
      <w:pPr>
        <w:spacing w:line="240" w:lineRule="auto"/>
        <w:rPr>
          <w:rFonts w:ascii="Arial" w:eastAsia="Arial" w:hAnsi="Arial" w:cs="Arial"/>
          <w:sz w:val="24"/>
          <w:szCs w:val="24"/>
        </w:rPr>
      </w:pPr>
    </w:p>
    <w:p w14:paraId="0B4175DC" w14:textId="77777777" w:rsidR="00544289" w:rsidRPr="00482C1D" w:rsidRDefault="00FC09CB">
      <w:pPr>
        <w:spacing w:line="240" w:lineRule="auto"/>
        <w:rPr>
          <w:rFonts w:ascii="Arial" w:eastAsia="Arial" w:hAnsi="Arial" w:cs="Arial"/>
          <w:b/>
          <w:sz w:val="24"/>
          <w:szCs w:val="24"/>
        </w:rPr>
      </w:pPr>
      <w:commentRangeStart w:id="45"/>
      <w:r w:rsidRPr="00482C1D">
        <w:rPr>
          <w:rFonts w:ascii="Arial" w:eastAsia="Arial" w:hAnsi="Arial" w:cs="Arial"/>
          <w:b/>
          <w:sz w:val="24"/>
          <w:szCs w:val="24"/>
        </w:rPr>
        <w:t>CONSIDERAÇÕES FINAIS</w:t>
      </w:r>
      <w:commentRangeEnd w:id="45"/>
      <w:r w:rsidR="0061475E">
        <w:rPr>
          <w:rStyle w:val="Refdecomentrio"/>
        </w:rPr>
        <w:commentReference w:id="45"/>
      </w:r>
    </w:p>
    <w:p w14:paraId="69534127" w14:textId="77777777" w:rsidR="00544289" w:rsidRDefault="003D1043">
      <w:pPr>
        <w:spacing w:line="360" w:lineRule="auto"/>
        <w:ind w:firstLine="709"/>
        <w:jc w:val="both"/>
        <w:rPr>
          <w:rFonts w:ascii="Arial" w:eastAsia="Arial" w:hAnsi="Arial" w:cs="Arial"/>
          <w:sz w:val="24"/>
          <w:szCs w:val="24"/>
        </w:rPr>
      </w:pPr>
      <w:r>
        <w:rPr>
          <w:rFonts w:ascii="Arial" w:eastAsia="Arial" w:hAnsi="Arial" w:cs="Arial"/>
          <w:sz w:val="24"/>
          <w:szCs w:val="24"/>
        </w:rPr>
        <w:t>Ao longo do trabalho, verificamos possibilidade de um sistema mais seguro. Para isso, realizamos tentativas de ataque em um ambiente real, onde invadimos contas e verificamos as etapas de segurança que envolvem este processo. A partir disso, exploramos os métodos que são utilizados para realizar a proteção dessas contas.</w:t>
      </w:r>
    </w:p>
    <w:p w14:paraId="39F752E7" w14:textId="77777777" w:rsidR="00544289" w:rsidRPr="00482C1D" w:rsidRDefault="003D1043">
      <w:pPr>
        <w:keepNext/>
        <w:keepLines/>
        <w:pBdr>
          <w:top w:val="nil"/>
          <w:left w:val="nil"/>
          <w:bottom w:val="nil"/>
          <w:right w:val="nil"/>
          <w:between w:val="nil"/>
        </w:pBdr>
        <w:spacing w:before="240" w:after="0" w:line="360" w:lineRule="auto"/>
        <w:jc w:val="both"/>
        <w:rPr>
          <w:rFonts w:ascii="Arial" w:eastAsia="Arial" w:hAnsi="Arial" w:cs="Arial"/>
          <w:b/>
          <w:color w:val="000000"/>
          <w:sz w:val="24"/>
          <w:szCs w:val="24"/>
          <w:lang w:val="en-US"/>
        </w:rPr>
      </w:pPr>
      <w:commentRangeStart w:id="46"/>
      <w:r w:rsidRPr="00482C1D">
        <w:rPr>
          <w:rFonts w:ascii="Arial" w:eastAsia="Arial" w:hAnsi="Arial" w:cs="Arial"/>
          <w:b/>
          <w:color w:val="000000"/>
          <w:sz w:val="24"/>
          <w:szCs w:val="24"/>
          <w:lang w:val="en-US"/>
        </w:rPr>
        <w:t>REFERÊNCIAS</w:t>
      </w:r>
      <w:commentRangeEnd w:id="46"/>
      <w:r w:rsidR="00AA1EB9">
        <w:rPr>
          <w:rStyle w:val="Refdecomentrio"/>
        </w:rPr>
        <w:commentReference w:id="46"/>
      </w:r>
    </w:p>
    <w:p w14:paraId="60344AAC" w14:textId="77777777" w:rsidR="00544289" w:rsidRPr="00FC09CB" w:rsidRDefault="003D1043" w:rsidP="009F63F8">
      <w:pPr>
        <w:spacing w:line="240" w:lineRule="auto"/>
        <w:rPr>
          <w:rFonts w:ascii="Arial" w:eastAsia="Arial" w:hAnsi="Arial" w:cs="Arial"/>
          <w:sz w:val="24"/>
          <w:szCs w:val="24"/>
          <w:lang w:val="en-US"/>
        </w:rPr>
      </w:pPr>
      <w:r w:rsidRPr="00FC09CB">
        <w:rPr>
          <w:rFonts w:ascii="Arial" w:eastAsia="Arial" w:hAnsi="Arial" w:cs="Arial"/>
          <w:sz w:val="24"/>
          <w:szCs w:val="24"/>
          <w:lang w:val="en-US"/>
        </w:rPr>
        <w:t xml:space="preserve">ABBAS, R. </w:t>
      </w:r>
      <w:r w:rsidRPr="00FC09CB">
        <w:rPr>
          <w:rFonts w:ascii="Arial" w:eastAsia="Arial" w:hAnsi="Arial" w:cs="Arial"/>
          <w:b/>
          <w:sz w:val="24"/>
          <w:szCs w:val="24"/>
          <w:lang w:val="en-US"/>
        </w:rPr>
        <w:t xml:space="preserve">Backpropagation Networks Prototype for Offline Signature Verification. </w:t>
      </w:r>
      <w:r>
        <w:rPr>
          <w:rFonts w:ascii="Arial" w:eastAsia="Arial" w:hAnsi="Arial" w:cs="Arial"/>
          <w:sz w:val="24"/>
          <w:szCs w:val="24"/>
        </w:rPr>
        <w:t xml:space="preserve">RMIT, 1994. Disponível em: &lt;https://s3.amazonaws.com/academia.edu.documents/31072265/10.1.1.48.921.pdf?AWSAccessKeyId=AKIAIWOWYYGZ2Y53UL3A&amp;Expires=1558706518&amp;Signature=ZWOQz5FMPnwC2d%2FddMavQnWKdLk%3D&amp;response-content-disposition=inline%3B%20filename%3DBackpropagation_Networks_prototype_for_o.pdf&gt;. </w:t>
      </w:r>
      <w:proofErr w:type="spellStart"/>
      <w:r w:rsidRPr="00FC09CB">
        <w:rPr>
          <w:rFonts w:ascii="Arial" w:eastAsia="Arial" w:hAnsi="Arial" w:cs="Arial"/>
          <w:sz w:val="24"/>
          <w:szCs w:val="24"/>
          <w:lang w:val="en-US"/>
        </w:rPr>
        <w:t>Acesso</w:t>
      </w:r>
      <w:proofErr w:type="spellEnd"/>
      <w:r w:rsidRPr="00FC09CB">
        <w:rPr>
          <w:rFonts w:ascii="Arial" w:eastAsia="Arial" w:hAnsi="Arial" w:cs="Arial"/>
          <w:sz w:val="24"/>
          <w:szCs w:val="24"/>
          <w:lang w:val="en-US"/>
        </w:rPr>
        <w:t xml:space="preserve"> em: 19 de </w:t>
      </w:r>
      <w:proofErr w:type="spellStart"/>
      <w:r w:rsidRPr="00FC09CB">
        <w:rPr>
          <w:rFonts w:ascii="Arial" w:eastAsia="Arial" w:hAnsi="Arial" w:cs="Arial"/>
          <w:sz w:val="24"/>
          <w:szCs w:val="24"/>
          <w:lang w:val="en-US"/>
        </w:rPr>
        <w:t>maio</w:t>
      </w:r>
      <w:proofErr w:type="spellEnd"/>
      <w:r w:rsidRPr="00FC09CB">
        <w:rPr>
          <w:rFonts w:ascii="Arial" w:eastAsia="Arial" w:hAnsi="Arial" w:cs="Arial"/>
          <w:sz w:val="24"/>
          <w:szCs w:val="24"/>
          <w:lang w:val="en-US"/>
        </w:rPr>
        <w:t xml:space="preserve"> de 2019.</w:t>
      </w:r>
    </w:p>
    <w:p w14:paraId="512191C2"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BONNEAU, J et al. </w:t>
      </w:r>
      <w:r w:rsidRPr="00FC09CB">
        <w:rPr>
          <w:rFonts w:ascii="Arial" w:eastAsia="Arial" w:hAnsi="Arial" w:cs="Arial"/>
          <w:b/>
          <w:sz w:val="24"/>
          <w:szCs w:val="24"/>
          <w:lang w:val="en-US"/>
        </w:rPr>
        <w:t xml:space="preserve">The Quest to Replace Passwords: </w:t>
      </w:r>
      <w:r w:rsidRPr="00FC09CB">
        <w:rPr>
          <w:rFonts w:ascii="Arial" w:eastAsia="Arial" w:hAnsi="Arial" w:cs="Arial"/>
          <w:sz w:val="24"/>
          <w:szCs w:val="24"/>
          <w:lang w:val="en-US"/>
        </w:rPr>
        <w:t xml:space="preserve">A Framework for Comparative Evaluation of Web Authentication Schemes. </w:t>
      </w:r>
      <w:r w:rsidRPr="00FC09CB">
        <w:rPr>
          <w:rFonts w:ascii="Arial" w:eastAsia="Arial" w:hAnsi="Arial" w:cs="Arial"/>
          <w:sz w:val="24"/>
          <w:szCs w:val="24"/>
          <w:highlight w:val="white"/>
          <w:lang w:val="en-US"/>
        </w:rPr>
        <w:t xml:space="preserve">2012 IEEE Symposium on Security and Privacy, 2012. </w:t>
      </w:r>
      <w:proofErr w:type="spellStart"/>
      <w:r w:rsidRPr="00FC09CB">
        <w:rPr>
          <w:rFonts w:ascii="Arial" w:eastAsia="Arial" w:hAnsi="Arial" w:cs="Arial"/>
          <w:sz w:val="24"/>
          <w:szCs w:val="24"/>
          <w:highlight w:val="white"/>
          <w:lang w:val="en-US"/>
        </w:rPr>
        <w:t>Disponível</w:t>
      </w:r>
      <w:proofErr w:type="spellEnd"/>
      <w:r w:rsidRPr="00FC09CB">
        <w:rPr>
          <w:rFonts w:ascii="Arial" w:eastAsia="Arial" w:hAnsi="Arial" w:cs="Arial"/>
          <w:sz w:val="24"/>
          <w:szCs w:val="24"/>
          <w:highlight w:val="white"/>
          <w:lang w:val="en-US"/>
        </w:rPr>
        <w:t xml:space="preserve"> em: &lt;https://ieeexplore.ieee.org/stamp/stamp.jsp?tp=&amp;arnumber=6234436&gt;. </w:t>
      </w:r>
      <w:r>
        <w:rPr>
          <w:rFonts w:ascii="Arial" w:eastAsia="Arial" w:hAnsi="Arial" w:cs="Arial"/>
          <w:sz w:val="24"/>
          <w:szCs w:val="24"/>
          <w:highlight w:val="white"/>
        </w:rPr>
        <w:t>Acesso em: 16 de maio de 2019.</w:t>
      </w:r>
    </w:p>
    <w:p w14:paraId="0FE1A130"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BOYD, S.W.; KEROMYTIS, A. D. </w:t>
      </w:r>
      <w:proofErr w:type="spellStart"/>
      <w:r>
        <w:rPr>
          <w:rFonts w:ascii="Arial" w:eastAsia="Arial" w:hAnsi="Arial" w:cs="Arial"/>
          <w:b/>
          <w:sz w:val="24"/>
          <w:szCs w:val="24"/>
        </w:rPr>
        <w:t>SQLrand</w:t>
      </w:r>
      <w:proofErr w:type="spellEnd"/>
      <w:r>
        <w:rPr>
          <w:rFonts w:ascii="Arial" w:eastAsia="Arial" w:hAnsi="Arial" w:cs="Arial"/>
          <w:b/>
          <w:sz w:val="24"/>
          <w:szCs w:val="24"/>
        </w:rPr>
        <w:t xml:space="preserve">: </w:t>
      </w:r>
      <w:proofErr w:type="spellStart"/>
      <w:r>
        <w:rPr>
          <w:rFonts w:ascii="Arial" w:eastAsia="Arial" w:hAnsi="Arial" w:cs="Arial"/>
          <w:sz w:val="24"/>
          <w:szCs w:val="24"/>
        </w:rPr>
        <w:t>Preventing</w:t>
      </w:r>
      <w:proofErr w:type="spellEnd"/>
      <w:r>
        <w:rPr>
          <w:rFonts w:ascii="Arial" w:eastAsia="Arial" w:hAnsi="Arial" w:cs="Arial"/>
          <w:sz w:val="24"/>
          <w:szCs w:val="24"/>
        </w:rPr>
        <w:t xml:space="preserve"> SQL </w:t>
      </w:r>
      <w:proofErr w:type="spellStart"/>
      <w:r>
        <w:rPr>
          <w:rFonts w:ascii="Arial" w:eastAsia="Arial" w:hAnsi="Arial" w:cs="Arial"/>
          <w:sz w:val="24"/>
          <w:szCs w:val="24"/>
        </w:rPr>
        <w:t>Injection</w:t>
      </w:r>
      <w:proofErr w:type="spellEnd"/>
      <w:r>
        <w:rPr>
          <w:rFonts w:ascii="Arial" w:eastAsia="Arial" w:hAnsi="Arial" w:cs="Arial"/>
          <w:sz w:val="24"/>
          <w:szCs w:val="24"/>
        </w:rPr>
        <w:t xml:space="preserve"> </w:t>
      </w:r>
      <w:proofErr w:type="spellStart"/>
      <w:r>
        <w:rPr>
          <w:rFonts w:ascii="Arial" w:eastAsia="Arial" w:hAnsi="Arial" w:cs="Arial"/>
          <w:sz w:val="24"/>
          <w:szCs w:val="24"/>
        </w:rPr>
        <w:t>Attacks</w:t>
      </w:r>
      <w:proofErr w:type="spellEnd"/>
      <w:r>
        <w:rPr>
          <w:rFonts w:ascii="Arial" w:eastAsia="Arial" w:hAnsi="Arial" w:cs="Arial"/>
          <w:sz w:val="24"/>
          <w:szCs w:val="24"/>
        </w:rPr>
        <w:t xml:space="preserve">. Columbia </w:t>
      </w:r>
      <w:proofErr w:type="spellStart"/>
      <w:r>
        <w:rPr>
          <w:rFonts w:ascii="Arial" w:eastAsia="Arial" w:hAnsi="Arial" w:cs="Arial"/>
          <w:sz w:val="24"/>
          <w:szCs w:val="24"/>
        </w:rPr>
        <w:t>University</w:t>
      </w:r>
      <w:proofErr w:type="spellEnd"/>
      <w:r>
        <w:rPr>
          <w:rFonts w:ascii="Arial" w:eastAsia="Arial" w:hAnsi="Arial" w:cs="Arial"/>
          <w:sz w:val="24"/>
          <w:szCs w:val="24"/>
        </w:rPr>
        <w:t>, 2004. Disponível em: &lt;http://web1.cs.columbia.edu/~angelos/Papers/sqlrand.pdf&gt;. Acesso em: 15 de abril de 2019.</w:t>
      </w:r>
    </w:p>
    <w:p w14:paraId="5DF15C84" w14:textId="77777777" w:rsidR="00544289" w:rsidRDefault="003D1043" w:rsidP="009F63F8">
      <w:pPr>
        <w:spacing w:line="240" w:lineRule="auto"/>
        <w:rPr>
          <w:rFonts w:ascii="Arial" w:eastAsia="Arial" w:hAnsi="Arial" w:cs="Arial"/>
          <w:sz w:val="24"/>
          <w:szCs w:val="24"/>
        </w:rPr>
      </w:pPr>
      <w:r w:rsidRPr="00C63587">
        <w:rPr>
          <w:rFonts w:ascii="Arial" w:eastAsia="Arial" w:hAnsi="Arial" w:cs="Arial"/>
          <w:sz w:val="24"/>
          <w:szCs w:val="24"/>
        </w:rPr>
        <w:t xml:space="preserve">BRASSARD, G. </w:t>
      </w:r>
      <w:proofErr w:type="spellStart"/>
      <w:r w:rsidRPr="00C63587">
        <w:rPr>
          <w:rFonts w:ascii="Arial" w:eastAsia="Arial" w:hAnsi="Arial" w:cs="Arial"/>
          <w:b/>
          <w:sz w:val="24"/>
          <w:szCs w:val="24"/>
        </w:rPr>
        <w:t>Advances</w:t>
      </w:r>
      <w:proofErr w:type="spellEnd"/>
      <w:r w:rsidRPr="00C63587">
        <w:rPr>
          <w:rFonts w:ascii="Arial" w:eastAsia="Arial" w:hAnsi="Arial" w:cs="Arial"/>
          <w:b/>
          <w:sz w:val="24"/>
          <w:szCs w:val="24"/>
        </w:rPr>
        <w:t xml:space="preserve"> in </w:t>
      </w:r>
      <w:proofErr w:type="spellStart"/>
      <w:r w:rsidRPr="00C63587">
        <w:rPr>
          <w:rFonts w:ascii="Arial" w:eastAsia="Arial" w:hAnsi="Arial" w:cs="Arial"/>
          <w:b/>
          <w:sz w:val="24"/>
          <w:szCs w:val="24"/>
        </w:rPr>
        <w:t>Cryptology</w:t>
      </w:r>
      <w:proofErr w:type="spellEnd"/>
      <w:r w:rsidRPr="00C63587">
        <w:rPr>
          <w:rFonts w:ascii="Arial" w:eastAsia="Arial" w:hAnsi="Arial" w:cs="Arial"/>
          <w:sz w:val="24"/>
          <w:szCs w:val="24"/>
        </w:rPr>
        <w:t xml:space="preserve"> - CRYPTO'89. </w:t>
      </w:r>
      <w:r>
        <w:rPr>
          <w:rFonts w:ascii="Arial" w:eastAsia="Arial" w:hAnsi="Arial" w:cs="Arial"/>
          <w:sz w:val="24"/>
          <w:szCs w:val="24"/>
          <w:highlight w:val="white"/>
        </w:rPr>
        <w:t>Heidelberg</w:t>
      </w:r>
      <w:r>
        <w:rPr>
          <w:rFonts w:ascii="Arial" w:eastAsia="Arial" w:hAnsi="Arial" w:cs="Arial"/>
          <w:sz w:val="24"/>
          <w:szCs w:val="24"/>
        </w:rPr>
        <w:t>: LNCS</w:t>
      </w:r>
      <w:r>
        <w:rPr>
          <w:rFonts w:ascii="Arial" w:eastAsia="Arial" w:hAnsi="Arial" w:cs="Arial"/>
          <w:sz w:val="24"/>
          <w:szCs w:val="24"/>
          <w:highlight w:val="white"/>
        </w:rPr>
        <w:t xml:space="preserve">, </w:t>
      </w:r>
      <w:r>
        <w:rPr>
          <w:rFonts w:ascii="Arial" w:eastAsia="Arial" w:hAnsi="Arial" w:cs="Arial"/>
          <w:sz w:val="24"/>
          <w:szCs w:val="24"/>
        </w:rPr>
        <w:t>1995. volume 435.</w:t>
      </w:r>
    </w:p>
    <w:p w14:paraId="0F7728FF"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CRISTOFARO, E et al. </w:t>
      </w:r>
      <w:r w:rsidRPr="00FC09CB">
        <w:rPr>
          <w:rFonts w:ascii="Arial" w:eastAsia="Arial" w:hAnsi="Arial" w:cs="Arial"/>
          <w:b/>
          <w:sz w:val="24"/>
          <w:szCs w:val="24"/>
          <w:lang w:val="en-US"/>
        </w:rPr>
        <w:t>A Comparative Usability Study of Two-Factor Authentication</w:t>
      </w:r>
      <w:r w:rsidRPr="00FC09CB">
        <w:rPr>
          <w:rFonts w:ascii="Arial" w:eastAsia="Arial" w:hAnsi="Arial" w:cs="Arial"/>
          <w:sz w:val="24"/>
          <w:szCs w:val="24"/>
          <w:lang w:val="en-US"/>
        </w:rPr>
        <w:t xml:space="preserve">. </w:t>
      </w:r>
      <w:r>
        <w:rPr>
          <w:rFonts w:ascii="Arial" w:eastAsia="Arial" w:hAnsi="Arial" w:cs="Arial"/>
          <w:sz w:val="24"/>
          <w:szCs w:val="24"/>
        </w:rPr>
        <w:t xml:space="preserve">Cornell </w:t>
      </w:r>
      <w:proofErr w:type="spellStart"/>
      <w:r>
        <w:rPr>
          <w:rFonts w:ascii="Arial" w:eastAsia="Arial" w:hAnsi="Arial" w:cs="Arial"/>
          <w:sz w:val="24"/>
          <w:szCs w:val="24"/>
        </w:rPr>
        <w:t>University</w:t>
      </w:r>
      <w:proofErr w:type="spellEnd"/>
      <w:r>
        <w:rPr>
          <w:rFonts w:ascii="Arial" w:eastAsia="Arial" w:hAnsi="Arial" w:cs="Arial"/>
          <w:sz w:val="24"/>
          <w:szCs w:val="24"/>
        </w:rPr>
        <w:t>, 2013. Disponível em: &lt;https://arxiv.org/pdf/1309.5344.pdf&gt;. Acesso em: 20 de maio de 2019.</w:t>
      </w:r>
    </w:p>
    <w:p w14:paraId="696C6778" w14:textId="77777777" w:rsidR="00544289" w:rsidRPr="00C8204F" w:rsidRDefault="003D1043" w:rsidP="009F63F8">
      <w:pPr>
        <w:spacing w:line="240" w:lineRule="auto"/>
        <w:rPr>
          <w:rFonts w:ascii="Arial" w:eastAsia="Arial" w:hAnsi="Arial" w:cs="Arial"/>
          <w:sz w:val="24"/>
          <w:szCs w:val="24"/>
          <w:lang w:val="en-US"/>
        </w:rPr>
      </w:pPr>
      <w:r w:rsidRPr="00FC09CB">
        <w:rPr>
          <w:rFonts w:ascii="Arial" w:eastAsia="Arial" w:hAnsi="Arial" w:cs="Arial"/>
          <w:sz w:val="24"/>
          <w:szCs w:val="24"/>
          <w:lang w:val="en-US"/>
        </w:rPr>
        <w:lastRenderedPageBreak/>
        <w:t xml:space="preserve">DHIMAN, M.; GLAZIER, W. </w:t>
      </w:r>
      <w:r w:rsidRPr="00FC09CB">
        <w:rPr>
          <w:rFonts w:ascii="Arial" w:eastAsia="Arial" w:hAnsi="Arial" w:cs="Arial"/>
          <w:b/>
          <w:sz w:val="24"/>
          <w:szCs w:val="24"/>
          <w:lang w:val="en-US"/>
        </w:rPr>
        <w:t xml:space="preserve">Automation Attacks at Scale - </w:t>
      </w:r>
      <w:r w:rsidRPr="00FC09CB">
        <w:rPr>
          <w:rFonts w:ascii="Arial" w:eastAsia="Arial" w:hAnsi="Arial" w:cs="Arial"/>
          <w:sz w:val="24"/>
          <w:szCs w:val="24"/>
          <w:lang w:val="en-US"/>
        </w:rPr>
        <w:t xml:space="preserve">Credential Exploitation. Stealth Security, Inc, 2017. </w:t>
      </w:r>
      <w:proofErr w:type="spellStart"/>
      <w:r w:rsidRPr="00FC09CB">
        <w:rPr>
          <w:rFonts w:ascii="Arial" w:eastAsia="Arial" w:hAnsi="Arial" w:cs="Arial"/>
          <w:sz w:val="24"/>
          <w:szCs w:val="24"/>
          <w:lang w:val="en-US"/>
        </w:rPr>
        <w:t>Disponível</w:t>
      </w:r>
      <w:proofErr w:type="spellEnd"/>
      <w:r w:rsidRPr="00FC09CB">
        <w:rPr>
          <w:rFonts w:ascii="Arial" w:eastAsia="Arial" w:hAnsi="Arial" w:cs="Arial"/>
          <w:sz w:val="24"/>
          <w:szCs w:val="24"/>
          <w:lang w:val="en-US"/>
        </w:rPr>
        <w:t xml:space="preserve"> em: &lt;https://grehack.fr/data/2017/slides/GreHack17_Automation_Attacks_at_Scale_paper.pdf&gt;. </w:t>
      </w:r>
      <w:proofErr w:type="spellStart"/>
      <w:r w:rsidRPr="00C8204F">
        <w:rPr>
          <w:rFonts w:ascii="Arial" w:eastAsia="Arial" w:hAnsi="Arial" w:cs="Arial"/>
          <w:sz w:val="24"/>
          <w:szCs w:val="24"/>
          <w:lang w:val="en-US"/>
        </w:rPr>
        <w:t>Acesso</w:t>
      </w:r>
      <w:proofErr w:type="spellEnd"/>
      <w:r w:rsidRPr="00C8204F">
        <w:rPr>
          <w:rFonts w:ascii="Arial" w:eastAsia="Arial" w:hAnsi="Arial" w:cs="Arial"/>
          <w:sz w:val="24"/>
          <w:szCs w:val="24"/>
          <w:lang w:val="en-US"/>
        </w:rPr>
        <w:t xml:space="preserve"> em: 10 de </w:t>
      </w:r>
      <w:proofErr w:type="spellStart"/>
      <w:r w:rsidRPr="00C8204F">
        <w:rPr>
          <w:rFonts w:ascii="Arial" w:eastAsia="Arial" w:hAnsi="Arial" w:cs="Arial"/>
          <w:sz w:val="24"/>
          <w:szCs w:val="24"/>
          <w:lang w:val="en-US"/>
        </w:rPr>
        <w:t>abril</w:t>
      </w:r>
      <w:proofErr w:type="spellEnd"/>
      <w:r w:rsidRPr="00C8204F">
        <w:rPr>
          <w:rFonts w:ascii="Arial" w:eastAsia="Arial" w:hAnsi="Arial" w:cs="Arial"/>
          <w:sz w:val="24"/>
          <w:szCs w:val="24"/>
          <w:lang w:val="en-US"/>
        </w:rPr>
        <w:t xml:space="preserve"> de 2019.</w:t>
      </w:r>
    </w:p>
    <w:p w14:paraId="7ECA6691" w14:textId="77777777" w:rsidR="00544289" w:rsidRPr="00FC09CB" w:rsidRDefault="003D1043" w:rsidP="009F63F8">
      <w:pPr>
        <w:spacing w:line="240" w:lineRule="auto"/>
        <w:rPr>
          <w:rFonts w:ascii="Arial" w:eastAsia="Arial" w:hAnsi="Arial" w:cs="Arial"/>
          <w:sz w:val="24"/>
          <w:szCs w:val="24"/>
          <w:lang w:val="en-US"/>
        </w:rPr>
      </w:pPr>
      <w:r w:rsidRPr="00C8204F">
        <w:rPr>
          <w:rFonts w:ascii="Arial" w:eastAsia="Arial" w:hAnsi="Arial" w:cs="Arial"/>
          <w:sz w:val="24"/>
          <w:szCs w:val="24"/>
          <w:lang w:val="en-US"/>
        </w:rPr>
        <w:t xml:space="preserve">FELTEN, E et al. </w:t>
      </w:r>
      <w:r w:rsidRPr="00C8204F">
        <w:rPr>
          <w:rFonts w:ascii="Arial" w:eastAsia="Arial" w:hAnsi="Arial" w:cs="Arial"/>
          <w:b/>
          <w:sz w:val="24"/>
          <w:szCs w:val="24"/>
          <w:lang w:val="en-US"/>
        </w:rPr>
        <w:t>Password Management Strategies for Online Accounts</w:t>
      </w:r>
      <w:r w:rsidRPr="00C8204F">
        <w:rPr>
          <w:rFonts w:ascii="Arial" w:eastAsia="Arial" w:hAnsi="Arial" w:cs="Arial"/>
          <w:sz w:val="24"/>
          <w:szCs w:val="24"/>
          <w:lang w:val="en-US"/>
        </w:rPr>
        <w:t>.</w:t>
      </w:r>
      <w:r w:rsidRPr="00C8204F">
        <w:rPr>
          <w:rFonts w:ascii="Arial" w:eastAsia="Arial" w:hAnsi="Arial" w:cs="Arial"/>
          <w:b/>
          <w:sz w:val="24"/>
          <w:szCs w:val="24"/>
          <w:lang w:val="en-US"/>
        </w:rPr>
        <w:t xml:space="preserve"> </w:t>
      </w:r>
      <w:r w:rsidRPr="00C63587">
        <w:rPr>
          <w:rFonts w:ascii="Arial" w:eastAsia="Arial" w:hAnsi="Arial" w:cs="Arial"/>
          <w:sz w:val="24"/>
          <w:szCs w:val="24"/>
        </w:rPr>
        <w:t xml:space="preserve">Princeton </w:t>
      </w:r>
      <w:proofErr w:type="spellStart"/>
      <w:r w:rsidRPr="00C63587">
        <w:rPr>
          <w:rFonts w:ascii="Arial" w:eastAsia="Arial" w:hAnsi="Arial" w:cs="Arial"/>
          <w:sz w:val="24"/>
          <w:szCs w:val="24"/>
        </w:rPr>
        <w:t>University</w:t>
      </w:r>
      <w:proofErr w:type="spellEnd"/>
      <w:r w:rsidRPr="00C63587">
        <w:rPr>
          <w:rFonts w:ascii="Arial" w:eastAsia="Arial" w:hAnsi="Arial" w:cs="Arial"/>
          <w:sz w:val="24"/>
          <w:szCs w:val="24"/>
        </w:rPr>
        <w:t xml:space="preserve">, 2006. Disponível em: &lt;http://www.dphu.org/uploads/attachements/books/books_3522_0.pdf&gt;. </w:t>
      </w:r>
      <w:proofErr w:type="spellStart"/>
      <w:r w:rsidRPr="00FC09CB">
        <w:rPr>
          <w:rFonts w:ascii="Arial" w:eastAsia="Arial" w:hAnsi="Arial" w:cs="Arial"/>
          <w:sz w:val="24"/>
          <w:szCs w:val="24"/>
          <w:lang w:val="en-US"/>
        </w:rPr>
        <w:t>Acesso</w:t>
      </w:r>
      <w:proofErr w:type="spellEnd"/>
      <w:r w:rsidRPr="00FC09CB">
        <w:rPr>
          <w:rFonts w:ascii="Arial" w:eastAsia="Arial" w:hAnsi="Arial" w:cs="Arial"/>
          <w:sz w:val="24"/>
          <w:szCs w:val="24"/>
          <w:lang w:val="en-US"/>
        </w:rPr>
        <w:t xml:space="preserve"> em: 17 de </w:t>
      </w:r>
      <w:proofErr w:type="spellStart"/>
      <w:r w:rsidRPr="00FC09CB">
        <w:rPr>
          <w:rFonts w:ascii="Arial" w:eastAsia="Arial" w:hAnsi="Arial" w:cs="Arial"/>
          <w:sz w:val="24"/>
          <w:szCs w:val="24"/>
          <w:lang w:val="en-US"/>
        </w:rPr>
        <w:t>maio</w:t>
      </w:r>
      <w:proofErr w:type="spellEnd"/>
      <w:r w:rsidRPr="00FC09CB">
        <w:rPr>
          <w:rFonts w:ascii="Arial" w:eastAsia="Arial" w:hAnsi="Arial" w:cs="Arial"/>
          <w:sz w:val="24"/>
          <w:szCs w:val="24"/>
          <w:lang w:val="en-US"/>
        </w:rPr>
        <w:t xml:space="preserve"> de 2019.</w:t>
      </w:r>
    </w:p>
    <w:p w14:paraId="35CDD22C"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HALFOND, W. G. J.; ORSO, A.; VIEGAS, J. </w:t>
      </w:r>
      <w:r w:rsidRPr="00FC09CB">
        <w:rPr>
          <w:rFonts w:ascii="Arial" w:eastAsia="Arial" w:hAnsi="Arial" w:cs="Arial"/>
          <w:b/>
          <w:sz w:val="24"/>
          <w:szCs w:val="24"/>
          <w:lang w:val="en-US"/>
        </w:rPr>
        <w:t>A Classification of SQL Injection Attacks and Countermeasures</w:t>
      </w:r>
      <w:r w:rsidRPr="00FC09CB">
        <w:rPr>
          <w:rFonts w:ascii="Arial" w:eastAsia="Arial" w:hAnsi="Arial" w:cs="Arial"/>
          <w:sz w:val="24"/>
          <w:szCs w:val="24"/>
          <w:lang w:val="en-US"/>
        </w:rPr>
        <w:t xml:space="preserve">. Georgia Institute of Technology, 2006. </w:t>
      </w:r>
      <w:proofErr w:type="spellStart"/>
      <w:r w:rsidRPr="00FC09CB">
        <w:rPr>
          <w:rFonts w:ascii="Arial" w:eastAsia="Arial" w:hAnsi="Arial" w:cs="Arial"/>
          <w:sz w:val="24"/>
          <w:szCs w:val="24"/>
          <w:lang w:val="en-US"/>
        </w:rPr>
        <w:t>Disponível</w:t>
      </w:r>
      <w:proofErr w:type="spellEnd"/>
      <w:r w:rsidRPr="00FC09CB">
        <w:rPr>
          <w:rFonts w:ascii="Arial" w:eastAsia="Arial" w:hAnsi="Arial" w:cs="Arial"/>
          <w:sz w:val="24"/>
          <w:szCs w:val="24"/>
          <w:lang w:val="en-US"/>
        </w:rPr>
        <w:t xml:space="preserve"> em: &lt;https://pdfs.semanticscholar.org/81a5/02b52485e52713ccab6d260f15871c2acdcb.pdf&gt;. </w:t>
      </w:r>
      <w:r>
        <w:rPr>
          <w:rFonts w:ascii="Arial" w:eastAsia="Arial" w:hAnsi="Arial" w:cs="Arial"/>
          <w:sz w:val="24"/>
          <w:szCs w:val="24"/>
        </w:rPr>
        <w:t>Acesso em: 19 de abril de 2019.</w:t>
      </w:r>
    </w:p>
    <w:p w14:paraId="3404A173" w14:textId="77777777" w:rsidR="00544289" w:rsidRPr="00FC09CB" w:rsidRDefault="003D1043" w:rsidP="009F63F8">
      <w:pPr>
        <w:spacing w:line="240" w:lineRule="auto"/>
        <w:rPr>
          <w:rFonts w:ascii="Arial" w:eastAsia="Arial" w:hAnsi="Arial" w:cs="Arial"/>
          <w:sz w:val="24"/>
          <w:szCs w:val="24"/>
          <w:lang w:val="en-US"/>
        </w:rPr>
      </w:pPr>
      <w:r>
        <w:rPr>
          <w:rFonts w:ascii="Arial" w:eastAsia="Arial" w:hAnsi="Arial" w:cs="Arial"/>
          <w:sz w:val="24"/>
          <w:szCs w:val="24"/>
        </w:rPr>
        <w:t xml:space="preserve">HEINEN, M et al. </w:t>
      </w:r>
      <w:r>
        <w:rPr>
          <w:rFonts w:ascii="Arial" w:eastAsia="Arial" w:hAnsi="Arial" w:cs="Arial"/>
          <w:b/>
          <w:sz w:val="24"/>
          <w:szCs w:val="24"/>
        </w:rPr>
        <w:t>Biometria Comportamental:</w:t>
      </w:r>
      <w:r>
        <w:rPr>
          <w:rFonts w:ascii="Arial" w:eastAsia="Arial" w:hAnsi="Arial" w:cs="Arial"/>
          <w:sz w:val="24"/>
          <w:szCs w:val="24"/>
        </w:rPr>
        <w:t xml:space="preserve"> Pesquisa e desenvolvimento de um sistema de autenticação de usuários utilizando assinaturas manuscritas. Universidade Vale do Rio dos Sinos, 2004. Disponível em: &lt;http://infocomp.dcc.ufla.br/index.php/INFOCOMP/article/view/72&gt;. </w:t>
      </w:r>
      <w:proofErr w:type="spellStart"/>
      <w:r w:rsidRPr="00FC09CB">
        <w:rPr>
          <w:rFonts w:ascii="Arial" w:eastAsia="Arial" w:hAnsi="Arial" w:cs="Arial"/>
          <w:sz w:val="24"/>
          <w:szCs w:val="24"/>
          <w:lang w:val="en-US"/>
        </w:rPr>
        <w:t>Acesso</w:t>
      </w:r>
      <w:proofErr w:type="spellEnd"/>
      <w:r w:rsidRPr="00FC09CB">
        <w:rPr>
          <w:rFonts w:ascii="Arial" w:eastAsia="Arial" w:hAnsi="Arial" w:cs="Arial"/>
          <w:sz w:val="24"/>
          <w:szCs w:val="24"/>
          <w:lang w:val="en-US"/>
        </w:rPr>
        <w:t xml:space="preserve"> em: 18 de </w:t>
      </w:r>
      <w:proofErr w:type="spellStart"/>
      <w:r w:rsidRPr="00FC09CB">
        <w:rPr>
          <w:rFonts w:ascii="Arial" w:eastAsia="Arial" w:hAnsi="Arial" w:cs="Arial"/>
          <w:sz w:val="24"/>
          <w:szCs w:val="24"/>
          <w:lang w:val="en-US"/>
        </w:rPr>
        <w:t>maio</w:t>
      </w:r>
      <w:proofErr w:type="spellEnd"/>
      <w:r w:rsidRPr="00FC09CB">
        <w:rPr>
          <w:rFonts w:ascii="Arial" w:eastAsia="Arial" w:hAnsi="Arial" w:cs="Arial"/>
          <w:sz w:val="24"/>
          <w:szCs w:val="24"/>
          <w:lang w:val="en-US"/>
        </w:rPr>
        <w:t xml:space="preserve"> de 2019.</w:t>
      </w:r>
    </w:p>
    <w:p w14:paraId="30B28CD9"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LAMPORT, L. </w:t>
      </w:r>
      <w:r w:rsidRPr="00FC09CB">
        <w:rPr>
          <w:rFonts w:ascii="Arial" w:eastAsia="Arial" w:hAnsi="Arial" w:cs="Arial"/>
          <w:b/>
          <w:sz w:val="24"/>
          <w:szCs w:val="24"/>
          <w:lang w:val="en-US"/>
        </w:rPr>
        <w:t>Password Authentication with Insecure Communication</w:t>
      </w:r>
      <w:r w:rsidRPr="00FC09CB">
        <w:rPr>
          <w:rFonts w:ascii="Arial" w:eastAsia="Arial" w:hAnsi="Arial" w:cs="Arial"/>
          <w:sz w:val="24"/>
          <w:szCs w:val="24"/>
          <w:lang w:val="en-US"/>
        </w:rPr>
        <w:t xml:space="preserve">. SRI International. Communications of the ACM, 1981. </w:t>
      </w:r>
      <w:r>
        <w:rPr>
          <w:rFonts w:ascii="Arial" w:eastAsia="Arial" w:hAnsi="Arial" w:cs="Arial"/>
          <w:sz w:val="24"/>
          <w:szCs w:val="24"/>
        </w:rPr>
        <w:t>Disponível em: &lt;http://merlot.usc.edu/cs530-s07/papers/Lamport81a.pdf&gt;. Acesso em: 16 de maio de 2019.</w:t>
      </w:r>
    </w:p>
    <w:p w14:paraId="4CD23307"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LANGHEINRICH, M. </w:t>
      </w:r>
      <w:proofErr w:type="spellStart"/>
      <w:r>
        <w:rPr>
          <w:rFonts w:ascii="Arial" w:eastAsia="Arial" w:hAnsi="Arial" w:cs="Arial"/>
          <w:b/>
          <w:sz w:val="24"/>
          <w:szCs w:val="24"/>
        </w:rPr>
        <w:t>Privacy</w:t>
      </w:r>
      <w:proofErr w:type="spellEnd"/>
      <w:r>
        <w:rPr>
          <w:rFonts w:ascii="Arial" w:eastAsia="Arial" w:hAnsi="Arial" w:cs="Arial"/>
          <w:b/>
          <w:sz w:val="24"/>
          <w:szCs w:val="24"/>
        </w:rPr>
        <w:t xml:space="preserve"> </w:t>
      </w:r>
      <w:proofErr w:type="spellStart"/>
      <w:r>
        <w:rPr>
          <w:rFonts w:ascii="Arial" w:eastAsia="Arial" w:hAnsi="Arial" w:cs="Arial"/>
          <w:b/>
          <w:sz w:val="24"/>
          <w:szCs w:val="24"/>
        </w:rPr>
        <w:t>Invasions</w:t>
      </w:r>
      <w:proofErr w:type="spellEnd"/>
      <w:r>
        <w:rPr>
          <w:rFonts w:ascii="Arial" w:eastAsia="Arial" w:hAnsi="Arial" w:cs="Arial"/>
          <w:b/>
          <w:sz w:val="24"/>
          <w:szCs w:val="24"/>
        </w:rPr>
        <w:t xml:space="preserve"> in </w:t>
      </w:r>
      <w:proofErr w:type="spellStart"/>
      <w:r>
        <w:rPr>
          <w:rFonts w:ascii="Arial" w:eastAsia="Arial" w:hAnsi="Arial" w:cs="Arial"/>
          <w:b/>
          <w:sz w:val="24"/>
          <w:szCs w:val="24"/>
        </w:rPr>
        <w:t>Ubiquitous</w:t>
      </w:r>
      <w:proofErr w:type="spellEnd"/>
      <w:r>
        <w:rPr>
          <w:rFonts w:ascii="Arial" w:eastAsia="Arial" w:hAnsi="Arial" w:cs="Arial"/>
          <w:b/>
          <w:sz w:val="24"/>
          <w:szCs w:val="24"/>
        </w:rPr>
        <w:t xml:space="preserve"> </w:t>
      </w:r>
      <w:proofErr w:type="spellStart"/>
      <w:r>
        <w:rPr>
          <w:rFonts w:ascii="Arial" w:eastAsia="Arial" w:hAnsi="Arial" w:cs="Arial"/>
          <w:b/>
          <w:sz w:val="24"/>
          <w:szCs w:val="24"/>
        </w:rPr>
        <w:t>Computing</w:t>
      </w:r>
      <w:proofErr w:type="spellEnd"/>
      <w:r>
        <w:rPr>
          <w:rFonts w:ascii="Arial" w:eastAsia="Arial" w:hAnsi="Arial" w:cs="Arial"/>
          <w:sz w:val="24"/>
          <w:szCs w:val="24"/>
        </w:rPr>
        <w:t xml:space="preserve">. </w:t>
      </w:r>
      <w:r w:rsidRPr="00FC09CB">
        <w:rPr>
          <w:rFonts w:ascii="Arial" w:eastAsia="Arial" w:hAnsi="Arial" w:cs="Arial"/>
          <w:sz w:val="24"/>
          <w:szCs w:val="24"/>
          <w:lang w:val="en-US"/>
        </w:rPr>
        <w:t xml:space="preserve">Swiss Federal Institute of Technology, 2004. </w:t>
      </w:r>
      <w:r>
        <w:rPr>
          <w:rFonts w:ascii="Arial" w:eastAsia="Arial" w:hAnsi="Arial" w:cs="Arial"/>
          <w:sz w:val="24"/>
          <w:szCs w:val="24"/>
        </w:rPr>
        <w:t>Disponível em: &lt;https://uc.inf.usi.ch/wp-content/cache/mendeley-file-cache/fe35ed36-3d2c-3d85-9722-d956f47b96b7.pdf&gt;. Acesso em: 18 de abril de 2019.</w:t>
      </w:r>
    </w:p>
    <w:p w14:paraId="36FC7759"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MORRIS, R; THOMPSON, K. </w:t>
      </w:r>
      <w:proofErr w:type="spellStart"/>
      <w:r>
        <w:rPr>
          <w:rFonts w:ascii="Arial" w:eastAsia="Arial" w:hAnsi="Arial" w:cs="Arial"/>
          <w:b/>
          <w:sz w:val="24"/>
          <w:szCs w:val="24"/>
        </w:rPr>
        <w:t>Password</w:t>
      </w:r>
      <w:proofErr w:type="spellEnd"/>
      <w:r>
        <w:rPr>
          <w:rFonts w:ascii="Arial" w:eastAsia="Arial" w:hAnsi="Arial" w:cs="Arial"/>
          <w:b/>
          <w:sz w:val="24"/>
          <w:szCs w:val="24"/>
        </w:rPr>
        <w:t xml:space="preserve"> Security:</w:t>
      </w:r>
      <w:r>
        <w:rPr>
          <w:rFonts w:ascii="Arial" w:eastAsia="Arial" w:hAnsi="Arial" w:cs="Arial"/>
          <w:sz w:val="24"/>
          <w:szCs w:val="24"/>
        </w:rPr>
        <w:t xml:space="preserve"> A Case </w:t>
      </w:r>
      <w:proofErr w:type="spellStart"/>
      <w:r>
        <w:rPr>
          <w:rFonts w:ascii="Arial" w:eastAsia="Arial" w:hAnsi="Arial" w:cs="Arial"/>
          <w:sz w:val="24"/>
          <w:szCs w:val="24"/>
        </w:rPr>
        <w:t>History</w:t>
      </w:r>
      <w:proofErr w:type="spellEnd"/>
      <w:r>
        <w:rPr>
          <w:rFonts w:ascii="Arial" w:eastAsia="Arial" w:hAnsi="Arial" w:cs="Arial"/>
          <w:sz w:val="24"/>
          <w:szCs w:val="24"/>
        </w:rPr>
        <w:t xml:space="preserve">. Communications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the</w:t>
      </w:r>
      <w:proofErr w:type="spellEnd"/>
      <w:r>
        <w:rPr>
          <w:rFonts w:ascii="Arial" w:eastAsia="Arial" w:hAnsi="Arial" w:cs="Arial"/>
          <w:sz w:val="24"/>
          <w:szCs w:val="24"/>
        </w:rPr>
        <w:t xml:space="preserve"> ACM, 2002. Disponível em: &lt;http://citeseerx.ist.psu.edu/viewdoc/download?doi=10.1.1.128.1635&amp;rep=rep1&amp;type=pdf&gt;. Acesso em: 17 de maio de 2019.</w:t>
      </w:r>
    </w:p>
    <w:p w14:paraId="0E7B6914"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OWASP. </w:t>
      </w:r>
      <w:r w:rsidRPr="00FC09CB">
        <w:rPr>
          <w:rFonts w:ascii="Arial" w:eastAsia="Arial" w:hAnsi="Arial" w:cs="Arial"/>
          <w:b/>
          <w:sz w:val="24"/>
          <w:szCs w:val="24"/>
          <w:lang w:val="en-US"/>
        </w:rPr>
        <w:t>The Ten Most Critical Web Application Security Risks</w:t>
      </w:r>
      <w:r w:rsidRPr="00FC09CB">
        <w:rPr>
          <w:rFonts w:ascii="Arial" w:eastAsia="Arial" w:hAnsi="Arial" w:cs="Arial"/>
          <w:sz w:val="24"/>
          <w:szCs w:val="24"/>
          <w:lang w:val="en-US"/>
        </w:rPr>
        <w:t xml:space="preserve">. </w:t>
      </w:r>
      <w:r>
        <w:rPr>
          <w:rFonts w:ascii="Arial" w:eastAsia="Arial" w:hAnsi="Arial" w:cs="Arial"/>
          <w:sz w:val="24"/>
          <w:szCs w:val="24"/>
        </w:rPr>
        <w:t>2017. Disponível em:   &lt;https://www.owasp.org/images/7/72/OWASP_Top_10-2017_%28en%29.pdf.pdf&gt;. Acesso em: 31 de março de 2019.</w:t>
      </w:r>
    </w:p>
    <w:p w14:paraId="2F7ACC47"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PESSOA, M. </w:t>
      </w:r>
      <w:r>
        <w:rPr>
          <w:rFonts w:ascii="Arial" w:eastAsia="Arial" w:hAnsi="Arial" w:cs="Arial"/>
          <w:b/>
          <w:sz w:val="24"/>
          <w:szCs w:val="24"/>
        </w:rPr>
        <w:t>Segurança em PHP</w:t>
      </w:r>
      <w:r>
        <w:rPr>
          <w:rFonts w:ascii="Arial" w:eastAsia="Arial" w:hAnsi="Arial" w:cs="Arial"/>
          <w:sz w:val="24"/>
          <w:szCs w:val="24"/>
        </w:rPr>
        <w:t xml:space="preserve">. Editora </w:t>
      </w:r>
      <w:proofErr w:type="spellStart"/>
      <w:r>
        <w:rPr>
          <w:rFonts w:ascii="Arial" w:eastAsia="Arial" w:hAnsi="Arial" w:cs="Arial"/>
          <w:sz w:val="24"/>
          <w:szCs w:val="24"/>
        </w:rPr>
        <w:t>Novatec</w:t>
      </w:r>
      <w:proofErr w:type="spellEnd"/>
      <w:r>
        <w:rPr>
          <w:rFonts w:ascii="Arial" w:eastAsia="Arial" w:hAnsi="Arial" w:cs="Arial"/>
          <w:sz w:val="24"/>
          <w:szCs w:val="24"/>
        </w:rPr>
        <w:t>, 2007. Disponível em: &lt;http://www.martinsfontespaulista.com.br/anexos/produtos/capitulos/254879.pdf&gt;. Acesso em: 18 de março de 2019.</w:t>
      </w:r>
    </w:p>
    <w:p w14:paraId="14FB997C"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RENAUD, K. </w:t>
      </w:r>
      <w:proofErr w:type="spellStart"/>
      <w:r>
        <w:rPr>
          <w:rFonts w:ascii="Arial" w:eastAsia="Arial" w:hAnsi="Arial" w:cs="Arial"/>
          <w:b/>
          <w:sz w:val="24"/>
          <w:szCs w:val="24"/>
        </w:rPr>
        <w:t>Quantifying</w:t>
      </w:r>
      <w:proofErr w:type="spellEnd"/>
      <w:r>
        <w:rPr>
          <w:rFonts w:ascii="Arial" w:eastAsia="Arial" w:hAnsi="Arial" w:cs="Arial"/>
          <w:b/>
          <w:sz w:val="24"/>
          <w:szCs w:val="24"/>
        </w:rPr>
        <w:t xml:space="preserve"> </w:t>
      </w:r>
      <w:proofErr w:type="spellStart"/>
      <w:r>
        <w:rPr>
          <w:rFonts w:ascii="Arial" w:eastAsia="Arial" w:hAnsi="Arial" w:cs="Arial"/>
          <w:b/>
          <w:sz w:val="24"/>
          <w:szCs w:val="24"/>
        </w:rPr>
        <w:t>the</w:t>
      </w:r>
      <w:proofErr w:type="spellEnd"/>
      <w:r>
        <w:rPr>
          <w:rFonts w:ascii="Arial" w:eastAsia="Arial" w:hAnsi="Arial" w:cs="Arial"/>
          <w:b/>
          <w:sz w:val="24"/>
          <w:szCs w:val="24"/>
        </w:rPr>
        <w:t xml:space="preserve"> </w:t>
      </w:r>
      <w:proofErr w:type="spellStart"/>
      <w:r>
        <w:rPr>
          <w:rFonts w:ascii="Arial" w:eastAsia="Arial" w:hAnsi="Arial" w:cs="Arial"/>
          <w:b/>
          <w:sz w:val="24"/>
          <w:szCs w:val="24"/>
        </w:rPr>
        <w:t>quality</w:t>
      </w:r>
      <w:proofErr w:type="spellEnd"/>
      <w:r>
        <w:rPr>
          <w:rFonts w:ascii="Arial" w:eastAsia="Arial" w:hAnsi="Arial" w:cs="Arial"/>
          <w:b/>
          <w:sz w:val="24"/>
          <w:szCs w:val="24"/>
        </w:rPr>
        <w:t xml:space="preserve"> </w:t>
      </w:r>
      <w:proofErr w:type="spellStart"/>
      <w:r>
        <w:rPr>
          <w:rFonts w:ascii="Arial" w:eastAsia="Arial" w:hAnsi="Arial" w:cs="Arial"/>
          <w:b/>
          <w:sz w:val="24"/>
          <w:szCs w:val="24"/>
        </w:rPr>
        <w:t>of</w:t>
      </w:r>
      <w:proofErr w:type="spellEnd"/>
      <w:r>
        <w:rPr>
          <w:rFonts w:ascii="Arial" w:eastAsia="Arial" w:hAnsi="Arial" w:cs="Arial"/>
          <w:b/>
          <w:sz w:val="24"/>
          <w:szCs w:val="24"/>
        </w:rPr>
        <w:t xml:space="preserve"> web </w:t>
      </w:r>
      <w:proofErr w:type="spellStart"/>
      <w:r>
        <w:rPr>
          <w:rFonts w:ascii="Arial" w:eastAsia="Arial" w:hAnsi="Arial" w:cs="Arial"/>
          <w:b/>
          <w:sz w:val="24"/>
          <w:szCs w:val="24"/>
        </w:rPr>
        <w:t>authentication</w:t>
      </w:r>
      <w:proofErr w:type="spellEnd"/>
      <w:r>
        <w:rPr>
          <w:rFonts w:ascii="Arial" w:eastAsia="Arial" w:hAnsi="Arial" w:cs="Arial"/>
          <w:b/>
          <w:sz w:val="24"/>
          <w:szCs w:val="24"/>
        </w:rPr>
        <w:t xml:space="preserve"> </w:t>
      </w:r>
      <w:proofErr w:type="spellStart"/>
      <w:r>
        <w:rPr>
          <w:rFonts w:ascii="Arial" w:eastAsia="Arial" w:hAnsi="Arial" w:cs="Arial"/>
          <w:b/>
          <w:sz w:val="24"/>
          <w:szCs w:val="24"/>
        </w:rPr>
        <w:t>mechanisms</w:t>
      </w:r>
      <w:proofErr w:type="spellEnd"/>
      <w:r>
        <w:rPr>
          <w:rFonts w:ascii="Arial" w:eastAsia="Arial" w:hAnsi="Arial" w:cs="Arial"/>
          <w:sz w:val="24"/>
          <w:szCs w:val="24"/>
        </w:rPr>
        <w:t xml:space="preserve">: a </w:t>
      </w:r>
      <w:proofErr w:type="spellStart"/>
      <w:r>
        <w:rPr>
          <w:rFonts w:ascii="Arial" w:eastAsia="Arial" w:hAnsi="Arial" w:cs="Arial"/>
          <w:sz w:val="24"/>
          <w:szCs w:val="24"/>
        </w:rPr>
        <w:t>usability</w:t>
      </w:r>
      <w:proofErr w:type="spellEnd"/>
      <w:r>
        <w:rPr>
          <w:rFonts w:ascii="Arial" w:eastAsia="Arial" w:hAnsi="Arial" w:cs="Arial"/>
          <w:sz w:val="24"/>
          <w:szCs w:val="24"/>
        </w:rPr>
        <w:t xml:space="preserve"> perspective, 2004. Disponível em: &lt;&lt;https://www.riverpublishers.com/journal/journal_articles/RP_Journal_1540-9589_322.pdf&gt; Acesso em: 17 de maio de 2019.</w:t>
      </w:r>
    </w:p>
    <w:p w14:paraId="133BEDC9"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RIVAS, G. </w:t>
      </w:r>
      <w:r w:rsidRPr="00FC09CB">
        <w:rPr>
          <w:rFonts w:ascii="Arial" w:eastAsia="Arial" w:hAnsi="Arial" w:cs="Arial"/>
          <w:b/>
          <w:sz w:val="24"/>
          <w:szCs w:val="24"/>
          <w:lang w:val="en-US"/>
        </w:rPr>
        <w:t xml:space="preserve">Web Application Security: </w:t>
      </w:r>
      <w:r w:rsidRPr="00FC09CB">
        <w:rPr>
          <w:rFonts w:ascii="Arial" w:eastAsia="Arial" w:hAnsi="Arial" w:cs="Arial"/>
          <w:sz w:val="24"/>
          <w:szCs w:val="24"/>
          <w:lang w:val="en-US"/>
        </w:rPr>
        <w:t xml:space="preserve">7 Best Practices You Need to Know. </w:t>
      </w:r>
      <w:proofErr w:type="spellStart"/>
      <w:r>
        <w:rPr>
          <w:rFonts w:ascii="Arial" w:eastAsia="Arial" w:hAnsi="Arial" w:cs="Arial"/>
          <w:sz w:val="24"/>
          <w:szCs w:val="24"/>
        </w:rPr>
        <w:t>GBadvisors</w:t>
      </w:r>
      <w:proofErr w:type="spellEnd"/>
      <w:r>
        <w:rPr>
          <w:rFonts w:ascii="Arial" w:eastAsia="Arial" w:hAnsi="Arial" w:cs="Arial"/>
          <w:sz w:val="24"/>
          <w:szCs w:val="24"/>
        </w:rPr>
        <w:t>, 2018. Disponível em: &lt;https://www.gb-advisors.com/web-application-security-5-best-practices/&gt;. Acesso em: 1 de abril de 2019.</w:t>
      </w:r>
    </w:p>
    <w:p w14:paraId="7D1DF349"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lastRenderedPageBreak/>
        <w:t xml:space="preserve">SCHNEIER, B. </w:t>
      </w:r>
      <w:proofErr w:type="spellStart"/>
      <w:r>
        <w:rPr>
          <w:rFonts w:ascii="Arial" w:eastAsia="Arial" w:hAnsi="Arial" w:cs="Arial"/>
          <w:b/>
          <w:sz w:val="24"/>
          <w:szCs w:val="24"/>
        </w:rPr>
        <w:t>Customers</w:t>
      </w:r>
      <w:proofErr w:type="spellEnd"/>
      <w:r>
        <w:rPr>
          <w:rFonts w:ascii="Arial" w:eastAsia="Arial" w:hAnsi="Arial" w:cs="Arial"/>
          <w:b/>
          <w:sz w:val="24"/>
          <w:szCs w:val="24"/>
        </w:rPr>
        <w:t xml:space="preserve">, </w:t>
      </w:r>
      <w:proofErr w:type="spellStart"/>
      <w:r>
        <w:rPr>
          <w:rFonts w:ascii="Arial" w:eastAsia="Arial" w:hAnsi="Arial" w:cs="Arial"/>
          <w:b/>
          <w:sz w:val="24"/>
          <w:szCs w:val="24"/>
        </w:rPr>
        <w:t>passwords</w:t>
      </w:r>
      <w:proofErr w:type="spellEnd"/>
      <w:r>
        <w:rPr>
          <w:rFonts w:ascii="Arial" w:eastAsia="Arial" w:hAnsi="Arial" w:cs="Arial"/>
          <w:b/>
          <w:sz w:val="24"/>
          <w:szCs w:val="24"/>
        </w:rPr>
        <w:t xml:space="preserve">, </w:t>
      </w:r>
      <w:proofErr w:type="spellStart"/>
      <w:r>
        <w:rPr>
          <w:rFonts w:ascii="Arial" w:eastAsia="Arial" w:hAnsi="Arial" w:cs="Arial"/>
          <w:b/>
          <w:sz w:val="24"/>
          <w:szCs w:val="24"/>
        </w:rPr>
        <w:t>and</w:t>
      </w:r>
      <w:proofErr w:type="spellEnd"/>
      <w:r>
        <w:rPr>
          <w:rFonts w:ascii="Arial" w:eastAsia="Arial" w:hAnsi="Arial" w:cs="Arial"/>
          <w:b/>
          <w:sz w:val="24"/>
          <w:szCs w:val="24"/>
        </w:rPr>
        <w:t xml:space="preserve"> Web sites</w:t>
      </w:r>
      <w:r>
        <w:rPr>
          <w:rFonts w:ascii="Arial" w:eastAsia="Arial" w:hAnsi="Arial" w:cs="Arial"/>
          <w:sz w:val="24"/>
          <w:szCs w:val="24"/>
        </w:rPr>
        <w:t xml:space="preserve">. IEEE Security &amp; </w:t>
      </w:r>
      <w:proofErr w:type="spellStart"/>
      <w:r>
        <w:rPr>
          <w:rFonts w:ascii="Arial" w:eastAsia="Arial" w:hAnsi="Arial" w:cs="Arial"/>
          <w:sz w:val="24"/>
          <w:szCs w:val="24"/>
        </w:rPr>
        <w:t>Privacy</w:t>
      </w:r>
      <w:proofErr w:type="spellEnd"/>
      <w:r>
        <w:rPr>
          <w:rFonts w:ascii="Arial" w:eastAsia="Arial" w:hAnsi="Arial" w:cs="Arial"/>
          <w:sz w:val="24"/>
          <w:szCs w:val="24"/>
        </w:rPr>
        <w:t>, Volume: 2, Edição: 4, 2004. Disponível em: &lt;https://ieeexplore.ieee.org/document/1324609&gt;. Acesso em: 17 de abril de 2019.</w:t>
      </w:r>
    </w:p>
    <w:p w14:paraId="010B2B5D"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WEIDMAN, G. </w:t>
      </w:r>
      <w:r>
        <w:rPr>
          <w:rFonts w:ascii="Arial" w:eastAsia="Arial" w:hAnsi="Arial" w:cs="Arial"/>
          <w:b/>
          <w:sz w:val="24"/>
          <w:szCs w:val="24"/>
        </w:rPr>
        <w:t xml:space="preserve">Testes de Invasão: </w:t>
      </w:r>
      <w:r>
        <w:rPr>
          <w:rFonts w:ascii="Arial" w:eastAsia="Arial" w:hAnsi="Arial" w:cs="Arial"/>
          <w:sz w:val="24"/>
          <w:szCs w:val="24"/>
        </w:rPr>
        <w:t xml:space="preserve">Uma Introdução Prática ao </w:t>
      </w:r>
      <w:proofErr w:type="spellStart"/>
      <w:r>
        <w:rPr>
          <w:rFonts w:ascii="Arial" w:eastAsia="Arial" w:hAnsi="Arial" w:cs="Arial"/>
          <w:sz w:val="24"/>
          <w:szCs w:val="24"/>
        </w:rPr>
        <w:t>Hacking</w:t>
      </w:r>
      <w:proofErr w:type="spellEnd"/>
      <w:r>
        <w:rPr>
          <w:rFonts w:ascii="Arial" w:eastAsia="Arial" w:hAnsi="Arial" w:cs="Arial"/>
          <w:sz w:val="24"/>
          <w:szCs w:val="24"/>
        </w:rPr>
        <w:t xml:space="preserve">. Santa Terezinha. Editora </w:t>
      </w:r>
      <w:proofErr w:type="spellStart"/>
      <w:r>
        <w:rPr>
          <w:rFonts w:ascii="Arial" w:eastAsia="Arial" w:hAnsi="Arial" w:cs="Arial"/>
          <w:sz w:val="24"/>
          <w:szCs w:val="24"/>
        </w:rPr>
        <w:t>Novatec</w:t>
      </w:r>
      <w:proofErr w:type="spellEnd"/>
      <w:r>
        <w:rPr>
          <w:rFonts w:ascii="Arial" w:eastAsia="Arial" w:hAnsi="Arial" w:cs="Arial"/>
          <w:sz w:val="24"/>
          <w:szCs w:val="24"/>
        </w:rPr>
        <w:t>,</w:t>
      </w:r>
      <w:r>
        <w:rPr>
          <w:rFonts w:ascii="Arial" w:eastAsia="Arial" w:hAnsi="Arial" w:cs="Arial"/>
          <w:color w:val="222222"/>
          <w:sz w:val="24"/>
          <w:szCs w:val="24"/>
          <w:highlight w:val="white"/>
        </w:rPr>
        <w:t xml:space="preserve"> </w:t>
      </w:r>
      <w:r>
        <w:rPr>
          <w:rFonts w:ascii="Arial" w:eastAsia="Arial" w:hAnsi="Arial" w:cs="Arial"/>
          <w:sz w:val="24"/>
          <w:szCs w:val="24"/>
        </w:rPr>
        <w:t>2014.</w:t>
      </w:r>
    </w:p>
    <w:p w14:paraId="248B3B5F" w14:textId="77777777" w:rsidR="00544289" w:rsidRDefault="00544289" w:rsidP="009F63F8">
      <w:pPr>
        <w:spacing w:line="240" w:lineRule="auto"/>
        <w:rPr>
          <w:rFonts w:ascii="Arial" w:eastAsia="Arial" w:hAnsi="Arial" w:cs="Arial"/>
          <w:b/>
          <w:sz w:val="24"/>
          <w:szCs w:val="24"/>
        </w:rPr>
      </w:pPr>
      <w:bookmarkStart w:id="48" w:name="_5vq2aj16ndzu" w:colFirst="0" w:colLast="0"/>
      <w:bookmarkEnd w:id="48"/>
    </w:p>
    <w:sectPr w:rsidR="00544289" w:rsidSect="00994AF4">
      <w:headerReference w:type="default" r:id="rId13"/>
      <w:pgSz w:w="11906" w:h="16838"/>
      <w:pgMar w:top="1701" w:right="1134" w:bottom="1134" w:left="1701" w:header="709" w:footer="709" w:gutter="0"/>
      <w:cols w:space="720" w:equalWidth="0">
        <w:col w:w="8838"/>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Sala" w:date="2019-09-09T10:49:00Z" w:initials="S">
    <w:p w14:paraId="389F7460" w14:textId="77777777" w:rsidR="00A2010A" w:rsidRDefault="00A2010A">
      <w:pPr>
        <w:pStyle w:val="Textodecomentrio"/>
      </w:pPr>
      <w:r>
        <w:rPr>
          <w:rStyle w:val="Refdecomentrio"/>
        </w:rPr>
        <w:annotationRef/>
      </w:r>
      <w:r>
        <w:t>Este parágrafo pode ser absorvido no Objetivo.</w:t>
      </w:r>
    </w:p>
  </w:comment>
  <w:comment w:id="21" w:author="Jacinto Carlos Ascencio Cansado" w:date="2019-09-20T15:22:00Z" w:initials="JCAC">
    <w:p w14:paraId="46C4FB30" w14:textId="1B48A88C" w:rsidR="002B585A" w:rsidRDefault="002B585A">
      <w:pPr>
        <w:pStyle w:val="Textodecomentrio"/>
      </w:pPr>
      <w:r>
        <w:rPr>
          <w:rStyle w:val="Refdecomentrio"/>
        </w:rPr>
        <w:annotationRef/>
      </w:r>
      <w:r>
        <w:t>Não se coloca um título de capítulo e um subcapítulo na sequência. Tem que haver um texto explicativo.</w:t>
      </w:r>
    </w:p>
  </w:comment>
  <w:comment w:id="25" w:author="Jacinto Carlos Ascencio Cansado" w:date="2019-09-20T15:27:00Z" w:initials="JCAC">
    <w:p w14:paraId="61819000" w14:textId="48F7A46D" w:rsidR="002B585A" w:rsidRDefault="002B585A">
      <w:pPr>
        <w:pStyle w:val="Textodecomentrio"/>
      </w:pPr>
      <w:r>
        <w:rPr>
          <w:rStyle w:val="Refdecomentrio"/>
        </w:rPr>
        <w:annotationRef/>
      </w:r>
      <w:r>
        <w:t>Não utilizar primeira pessoa do plural. Podemos, verificamos....</w:t>
      </w:r>
    </w:p>
  </w:comment>
  <w:comment w:id="35" w:author="Jacinto Carlos Ascencio Cansado" w:date="2019-09-20T15:29:00Z" w:initials="JCAC">
    <w:p w14:paraId="3465C545" w14:textId="537D4005" w:rsidR="002B585A" w:rsidRDefault="002B585A">
      <w:pPr>
        <w:pStyle w:val="Textodecomentrio"/>
      </w:pPr>
      <w:r>
        <w:rPr>
          <w:rStyle w:val="Refdecomentrio"/>
        </w:rPr>
        <w:annotationRef/>
      </w:r>
      <w:r>
        <w:t>Fazer a citação formal</w:t>
      </w:r>
    </w:p>
  </w:comment>
  <w:comment w:id="41" w:author="Jacinto Carlos Ascencio Cansado" w:date="2019-09-20T15:31:00Z" w:initials="JCAC">
    <w:p w14:paraId="39A81E7C" w14:textId="3F0336B0" w:rsidR="0061475E" w:rsidRDefault="0061475E">
      <w:pPr>
        <w:pStyle w:val="Textodecomentrio"/>
      </w:pPr>
      <w:r>
        <w:rPr>
          <w:rStyle w:val="Refdecomentrio"/>
        </w:rPr>
        <w:annotationRef/>
      </w:r>
      <w:r>
        <w:t xml:space="preserve">Veja tem pelo menos dois pontos que cria expectativa de ser vista </w:t>
      </w:r>
      <w:proofErr w:type="gramStart"/>
      <w:r>
        <w:t>posteriormente ????</w:t>
      </w:r>
      <w:proofErr w:type="gramEnd"/>
    </w:p>
  </w:comment>
  <w:comment w:id="45" w:author="Jacinto Carlos Ascencio Cansado" w:date="2019-09-20T15:33:00Z" w:initials="JCAC">
    <w:p w14:paraId="3783E812" w14:textId="237DE9A3" w:rsidR="0061475E" w:rsidRDefault="0061475E">
      <w:pPr>
        <w:pStyle w:val="Textodecomentrio"/>
      </w:pPr>
      <w:r>
        <w:rPr>
          <w:rStyle w:val="Refdecomentrio"/>
        </w:rPr>
        <w:annotationRef/>
      </w:r>
      <w:r>
        <w:t>Isso é somente no final do trabalho. Conclusão. Você conclui sem fazer.</w:t>
      </w:r>
    </w:p>
  </w:comment>
  <w:comment w:id="46" w:author="Jacinto Carlos Ascencio Cansado" w:date="2019-09-20T15:34:00Z" w:initials="JCAC">
    <w:p w14:paraId="599E2FBD" w14:textId="4C4A799D" w:rsidR="00AA1EB9" w:rsidRDefault="00AA1EB9">
      <w:pPr>
        <w:pStyle w:val="Textodecomentrio"/>
      </w:pPr>
      <w:r>
        <w:rPr>
          <w:rStyle w:val="Refdecomentrio"/>
        </w:rPr>
        <w:annotationRef/>
      </w:r>
      <w:r>
        <w:t xml:space="preserve">Revejam e certifiquem-se que para todas as citações do texto existam referência e vice-e-versa, todas referências listadas estão citadas no </w:t>
      </w:r>
      <w:r>
        <w:t>texto.</w:t>
      </w:r>
      <w:bookmarkStart w:id="47" w:name="_GoBack"/>
      <w:bookmarkEnd w:id="4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9F7460" w15:done="0"/>
  <w15:commentEx w15:paraId="46C4FB30" w15:done="0"/>
  <w15:commentEx w15:paraId="61819000" w15:done="0"/>
  <w15:commentEx w15:paraId="3465C545" w15:done="0"/>
  <w15:commentEx w15:paraId="39A81E7C" w15:done="0"/>
  <w15:commentEx w15:paraId="3783E812" w15:done="0"/>
  <w15:commentEx w15:paraId="599E2F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9F7460" w16cid:durableId="212F584B"/>
  <w16cid:commentId w16cid:paraId="46C4FB30" w16cid:durableId="212F6D3C"/>
  <w16cid:commentId w16cid:paraId="61819000" w16cid:durableId="212F6E6A"/>
  <w16cid:commentId w16cid:paraId="3465C545" w16cid:durableId="212F6EDE"/>
  <w16cid:commentId w16cid:paraId="39A81E7C" w16cid:durableId="212F6F54"/>
  <w16cid:commentId w16cid:paraId="3783E812" w16cid:durableId="212F6FBD"/>
  <w16cid:commentId w16cid:paraId="599E2FBD" w16cid:durableId="212F6F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056B9" w14:textId="77777777" w:rsidR="00D82817" w:rsidRDefault="00D82817">
      <w:pPr>
        <w:spacing w:after="0" w:line="240" w:lineRule="auto"/>
      </w:pPr>
      <w:r>
        <w:separator/>
      </w:r>
    </w:p>
  </w:endnote>
  <w:endnote w:type="continuationSeparator" w:id="0">
    <w:p w14:paraId="20980FB0" w14:textId="77777777" w:rsidR="00D82817" w:rsidRDefault="00D82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05580" w14:textId="77777777" w:rsidR="00D82817" w:rsidRDefault="00D82817">
      <w:pPr>
        <w:spacing w:after="0" w:line="240" w:lineRule="auto"/>
      </w:pPr>
      <w:r>
        <w:separator/>
      </w:r>
    </w:p>
  </w:footnote>
  <w:footnote w:type="continuationSeparator" w:id="0">
    <w:p w14:paraId="17F01A9B" w14:textId="77777777" w:rsidR="00D82817" w:rsidRDefault="00D828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0435A" w14:textId="77777777" w:rsidR="00A2010A" w:rsidRDefault="00A2010A">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9</w:t>
    </w:r>
    <w:r>
      <w:rPr>
        <w:color w:val="000000"/>
      </w:rPr>
      <w:fldChar w:fldCharType="end"/>
    </w:r>
  </w:p>
  <w:p w14:paraId="4034B494" w14:textId="77777777" w:rsidR="00A2010A" w:rsidRDefault="00A2010A">
    <w:pPr>
      <w:pBdr>
        <w:top w:val="nil"/>
        <w:left w:val="nil"/>
        <w:bottom w:val="nil"/>
        <w:right w:val="nil"/>
        <w:between w:val="nil"/>
      </w:pBdr>
      <w:tabs>
        <w:tab w:val="center" w:pos="4252"/>
        <w:tab w:val="right" w:pos="8504"/>
      </w:tabs>
      <w:spacing w:after="0" w:line="240" w:lineRule="auto"/>
      <w:rPr>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cinto Carlos Ascencio Cansado">
    <w15:presenceInfo w15:providerId="Windows Live" w15:userId="8d553f97aff70e04"/>
  </w15:person>
  <w15:person w15:author="Sala">
    <w15:presenceInfo w15:providerId="None" w15:userId="Sa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44289"/>
    <w:rsid w:val="00012594"/>
    <w:rsid w:val="000F4ED1"/>
    <w:rsid w:val="001D6E17"/>
    <w:rsid w:val="002B585A"/>
    <w:rsid w:val="003D1043"/>
    <w:rsid w:val="00482C1D"/>
    <w:rsid w:val="00544289"/>
    <w:rsid w:val="00563F98"/>
    <w:rsid w:val="00571EAA"/>
    <w:rsid w:val="005B2AE2"/>
    <w:rsid w:val="0061475E"/>
    <w:rsid w:val="008B4431"/>
    <w:rsid w:val="00994AF4"/>
    <w:rsid w:val="009B794E"/>
    <w:rsid w:val="009F63F8"/>
    <w:rsid w:val="00A2010A"/>
    <w:rsid w:val="00AA1EB9"/>
    <w:rsid w:val="00B05E24"/>
    <w:rsid w:val="00B40308"/>
    <w:rsid w:val="00B414CD"/>
    <w:rsid w:val="00C63587"/>
    <w:rsid w:val="00C8204F"/>
    <w:rsid w:val="00D82817"/>
    <w:rsid w:val="00D9476A"/>
    <w:rsid w:val="00FB57AB"/>
    <w:rsid w:val="00FC09CB"/>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5112F6B"/>
  <w15:docId w15:val="{F2755EDA-9E08-462E-B593-1AF931DA7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after="200" w:line="72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94AF4"/>
  </w:style>
  <w:style w:type="paragraph" w:styleId="Ttulo1">
    <w:name w:val="heading 1"/>
    <w:basedOn w:val="Normal"/>
    <w:next w:val="Normal"/>
    <w:rsid w:val="00994AF4"/>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rsid w:val="00994AF4"/>
    <w:pPr>
      <w:keepNext/>
      <w:keepLines/>
      <w:spacing w:before="360" w:after="80"/>
      <w:outlineLvl w:val="1"/>
    </w:pPr>
    <w:rPr>
      <w:b/>
      <w:sz w:val="36"/>
      <w:szCs w:val="36"/>
    </w:rPr>
  </w:style>
  <w:style w:type="paragraph" w:styleId="Ttulo3">
    <w:name w:val="heading 3"/>
    <w:basedOn w:val="Normal"/>
    <w:next w:val="Normal"/>
    <w:rsid w:val="00994AF4"/>
    <w:pPr>
      <w:keepNext/>
      <w:keepLines/>
      <w:spacing w:before="280" w:after="80"/>
      <w:outlineLvl w:val="2"/>
    </w:pPr>
    <w:rPr>
      <w:b/>
      <w:sz w:val="28"/>
      <w:szCs w:val="28"/>
    </w:rPr>
  </w:style>
  <w:style w:type="paragraph" w:styleId="Ttulo4">
    <w:name w:val="heading 4"/>
    <w:basedOn w:val="Normal"/>
    <w:next w:val="Normal"/>
    <w:rsid w:val="00994AF4"/>
    <w:pPr>
      <w:keepNext/>
      <w:keepLines/>
      <w:spacing w:before="240" w:after="40"/>
      <w:outlineLvl w:val="3"/>
    </w:pPr>
    <w:rPr>
      <w:b/>
      <w:sz w:val="24"/>
      <w:szCs w:val="24"/>
    </w:rPr>
  </w:style>
  <w:style w:type="paragraph" w:styleId="Ttulo5">
    <w:name w:val="heading 5"/>
    <w:basedOn w:val="Normal"/>
    <w:next w:val="Normal"/>
    <w:rsid w:val="00994AF4"/>
    <w:pPr>
      <w:keepNext/>
      <w:keepLines/>
      <w:spacing w:before="220" w:after="40"/>
      <w:outlineLvl w:val="4"/>
    </w:pPr>
    <w:rPr>
      <w:b/>
    </w:rPr>
  </w:style>
  <w:style w:type="paragraph" w:styleId="Ttulo6">
    <w:name w:val="heading 6"/>
    <w:basedOn w:val="Normal"/>
    <w:next w:val="Normal"/>
    <w:rsid w:val="00994AF4"/>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994AF4"/>
    <w:tblPr>
      <w:tblCellMar>
        <w:top w:w="0" w:type="dxa"/>
        <w:left w:w="0" w:type="dxa"/>
        <w:bottom w:w="0" w:type="dxa"/>
        <w:right w:w="0" w:type="dxa"/>
      </w:tblCellMar>
    </w:tblPr>
  </w:style>
  <w:style w:type="paragraph" w:styleId="Ttulo">
    <w:name w:val="Title"/>
    <w:basedOn w:val="Normal"/>
    <w:next w:val="Normal"/>
    <w:rsid w:val="00994AF4"/>
    <w:pPr>
      <w:keepNext/>
      <w:keepLines/>
      <w:spacing w:before="480" w:after="120"/>
    </w:pPr>
    <w:rPr>
      <w:b/>
      <w:sz w:val="72"/>
      <w:szCs w:val="72"/>
    </w:rPr>
  </w:style>
  <w:style w:type="paragraph" w:styleId="Subttulo">
    <w:name w:val="Subtitle"/>
    <w:basedOn w:val="Normal"/>
    <w:next w:val="Normal"/>
    <w:rsid w:val="00994AF4"/>
    <w:pPr>
      <w:keepNext/>
      <w:keepLines/>
      <w:spacing w:before="360" w:after="80"/>
    </w:pPr>
    <w:rPr>
      <w:rFonts w:ascii="Georgia" w:eastAsia="Georgia" w:hAnsi="Georgia" w:cs="Georgia"/>
      <w:i/>
      <w:color w:val="666666"/>
      <w:sz w:val="48"/>
      <w:szCs w:val="48"/>
    </w:rPr>
  </w:style>
  <w:style w:type="table" w:customStyle="1" w:styleId="a">
    <w:basedOn w:val="TableNormal"/>
    <w:rsid w:val="00994AF4"/>
    <w:pPr>
      <w:spacing w:after="0" w:line="240" w:lineRule="auto"/>
    </w:pPr>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sid w:val="00994AF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94AF4"/>
    <w:rPr>
      <w:sz w:val="20"/>
      <w:szCs w:val="20"/>
    </w:rPr>
  </w:style>
  <w:style w:type="character" w:styleId="Refdecomentrio">
    <w:name w:val="annotation reference"/>
    <w:basedOn w:val="Fontepargpadro"/>
    <w:uiPriority w:val="99"/>
    <w:semiHidden/>
    <w:unhideWhenUsed/>
    <w:rsid w:val="00994AF4"/>
    <w:rPr>
      <w:sz w:val="16"/>
      <w:szCs w:val="16"/>
    </w:rPr>
  </w:style>
  <w:style w:type="paragraph" w:styleId="Textodebalo">
    <w:name w:val="Balloon Text"/>
    <w:basedOn w:val="Normal"/>
    <w:link w:val="TextodebaloChar"/>
    <w:uiPriority w:val="99"/>
    <w:semiHidden/>
    <w:unhideWhenUsed/>
    <w:rsid w:val="00FC09C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C09CB"/>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FC09CB"/>
    <w:rPr>
      <w:b/>
      <w:bCs/>
    </w:rPr>
  </w:style>
  <w:style w:type="character" w:customStyle="1" w:styleId="AssuntodocomentrioChar">
    <w:name w:val="Assunto do comentário Char"/>
    <w:basedOn w:val="TextodecomentrioChar"/>
    <w:link w:val="Assuntodocomentrio"/>
    <w:uiPriority w:val="99"/>
    <w:semiHidden/>
    <w:rsid w:val="00FC09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F136CA-718D-4D60-9BA7-16BEB68F0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12</Pages>
  <Words>2847</Words>
  <Characters>15376</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Jacinto Carlos Ascencio Cansado</cp:lastModifiedBy>
  <cp:revision>4</cp:revision>
  <dcterms:created xsi:type="dcterms:W3CDTF">2019-09-20T16:56:00Z</dcterms:created>
  <dcterms:modified xsi:type="dcterms:W3CDTF">2019-09-20T18:35:00Z</dcterms:modified>
</cp:coreProperties>
</file>