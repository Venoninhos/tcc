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lang w:eastAsia="ja-JP"/>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" filled="f" stroked="f">
                <v:path arrowok="t"/>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15C3C385" w14:textId="77777777" w:rsidR="00293F7B" w:rsidRDefault="00994AF4">
          <w:pPr>
            <w:pStyle w:val="Sumrio7"/>
            <w:rPr>
              <w:rFonts w:asciiTheme="minorHAnsi" w:eastAsiaTheme="minorEastAsia" w:hAnsiTheme="minorHAnsi" w:cstheme="minorBidi"/>
              <w:noProof/>
              <w:lang w:eastAsia="ja-JP"/>
            </w:rPr>
          </w:pPr>
          <w:r>
            <w:fldChar w:fldCharType="begin"/>
          </w:r>
          <w:r w:rsidR="003D1043">
            <w:instrText xml:space="preserve"> TOC \h \u \z </w:instrText>
          </w:r>
          <w:r>
            <w:fldChar w:fldCharType="separate"/>
          </w:r>
          <w:hyperlink w:anchor="_Toc24048847" w:history="1">
            <w:r w:rsidR="00293F7B" w:rsidRPr="000852CA">
              <w:rPr>
                <w:rStyle w:val="Hyperlink"/>
                <w:noProof/>
              </w:rPr>
              <w:t>INTRODUÇÃO</w:t>
            </w:r>
            <w:r w:rsidR="00293F7B">
              <w:rPr>
                <w:noProof/>
                <w:webHidden/>
              </w:rPr>
              <w:tab/>
            </w:r>
            <w:r w:rsidR="00293F7B">
              <w:rPr>
                <w:noProof/>
                <w:webHidden/>
              </w:rPr>
              <w:fldChar w:fldCharType="begin"/>
            </w:r>
            <w:r w:rsidR="00293F7B">
              <w:rPr>
                <w:noProof/>
                <w:webHidden/>
              </w:rPr>
              <w:instrText xml:space="preserve"> PAGEREF _Toc24048847 \h </w:instrText>
            </w:r>
            <w:r w:rsidR="00293F7B">
              <w:rPr>
                <w:noProof/>
                <w:webHidden/>
              </w:rPr>
            </w:r>
            <w:r w:rsidR="00293F7B">
              <w:rPr>
                <w:noProof/>
                <w:webHidden/>
              </w:rPr>
              <w:fldChar w:fldCharType="separate"/>
            </w:r>
            <w:r w:rsidR="00293F7B">
              <w:rPr>
                <w:noProof/>
                <w:webHidden/>
              </w:rPr>
              <w:t>3</w:t>
            </w:r>
            <w:r w:rsidR="00293F7B">
              <w:rPr>
                <w:noProof/>
                <w:webHidden/>
              </w:rPr>
              <w:fldChar w:fldCharType="end"/>
            </w:r>
          </w:hyperlink>
        </w:p>
        <w:p w14:paraId="123083A9" w14:textId="77777777" w:rsidR="00293F7B" w:rsidRDefault="005829E1">
          <w:pPr>
            <w:pStyle w:val="Sumrio7"/>
            <w:rPr>
              <w:rFonts w:asciiTheme="minorHAnsi" w:eastAsiaTheme="minorEastAsia" w:hAnsiTheme="minorHAnsi" w:cstheme="minorBidi"/>
              <w:noProof/>
              <w:lang w:eastAsia="ja-JP"/>
            </w:rPr>
          </w:pPr>
          <w:hyperlink w:anchor="_Toc24048848" w:history="1">
            <w:r w:rsidR="00293F7B" w:rsidRPr="000852CA">
              <w:rPr>
                <w:rStyle w:val="Hyperlink"/>
                <w:noProof/>
              </w:rPr>
              <w:t>Justificativa</w:t>
            </w:r>
            <w:r w:rsidR="00293F7B">
              <w:rPr>
                <w:noProof/>
                <w:webHidden/>
              </w:rPr>
              <w:tab/>
            </w:r>
            <w:r w:rsidR="00293F7B">
              <w:rPr>
                <w:noProof/>
                <w:webHidden/>
              </w:rPr>
              <w:fldChar w:fldCharType="begin"/>
            </w:r>
            <w:r w:rsidR="00293F7B">
              <w:rPr>
                <w:noProof/>
                <w:webHidden/>
              </w:rPr>
              <w:instrText xml:space="preserve"> PAGEREF _Toc24048848 \h </w:instrText>
            </w:r>
            <w:r w:rsidR="00293F7B">
              <w:rPr>
                <w:noProof/>
                <w:webHidden/>
              </w:rPr>
            </w:r>
            <w:r w:rsidR="00293F7B">
              <w:rPr>
                <w:noProof/>
                <w:webHidden/>
              </w:rPr>
              <w:fldChar w:fldCharType="separate"/>
            </w:r>
            <w:r w:rsidR="00293F7B">
              <w:rPr>
                <w:noProof/>
                <w:webHidden/>
              </w:rPr>
              <w:t>4</w:t>
            </w:r>
            <w:r w:rsidR="00293F7B">
              <w:rPr>
                <w:noProof/>
                <w:webHidden/>
              </w:rPr>
              <w:fldChar w:fldCharType="end"/>
            </w:r>
          </w:hyperlink>
        </w:p>
        <w:p w14:paraId="6A37A2AA" w14:textId="77777777" w:rsidR="00293F7B" w:rsidRDefault="005829E1">
          <w:pPr>
            <w:pStyle w:val="Sumrio7"/>
            <w:rPr>
              <w:rFonts w:asciiTheme="minorHAnsi" w:eastAsiaTheme="minorEastAsia" w:hAnsiTheme="minorHAnsi" w:cstheme="minorBidi"/>
              <w:noProof/>
              <w:lang w:eastAsia="ja-JP"/>
            </w:rPr>
          </w:pPr>
          <w:hyperlink w:anchor="_Toc24048849" w:history="1">
            <w:r w:rsidR="00293F7B" w:rsidRPr="000852CA">
              <w:rPr>
                <w:rStyle w:val="Hyperlink"/>
                <w:noProof/>
              </w:rPr>
              <w:t>Objetivo</w:t>
            </w:r>
            <w:r w:rsidR="00293F7B">
              <w:rPr>
                <w:noProof/>
                <w:webHidden/>
              </w:rPr>
              <w:tab/>
            </w:r>
            <w:r w:rsidR="00293F7B">
              <w:rPr>
                <w:noProof/>
                <w:webHidden/>
              </w:rPr>
              <w:fldChar w:fldCharType="begin"/>
            </w:r>
            <w:r w:rsidR="00293F7B">
              <w:rPr>
                <w:noProof/>
                <w:webHidden/>
              </w:rPr>
              <w:instrText xml:space="preserve"> PAGEREF _Toc24048849 \h </w:instrText>
            </w:r>
            <w:r w:rsidR="00293F7B">
              <w:rPr>
                <w:noProof/>
                <w:webHidden/>
              </w:rPr>
            </w:r>
            <w:r w:rsidR="00293F7B">
              <w:rPr>
                <w:noProof/>
                <w:webHidden/>
              </w:rPr>
              <w:fldChar w:fldCharType="separate"/>
            </w:r>
            <w:r w:rsidR="00293F7B">
              <w:rPr>
                <w:noProof/>
                <w:webHidden/>
              </w:rPr>
              <w:t>5</w:t>
            </w:r>
            <w:r w:rsidR="00293F7B">
              <w:rPr>
                <w:noProof/>
                <w:webHidden/>
              </w:rPr>
              <w:fldChar w:fldCharType="end"/>
            </w:r>
          </w:hyperlink>
        </w:p>
        <w:p w14:paraId="73683D67" w14:textId="77777777" w:rsidR="00293F7B" w:rsidRDefault="005829E1">
          <w:pPr>
            <w:pStyle w:val="Sumrio7"/>
            <w:rPr>
              <w:rFonts w:asciiTheme="minorHAnsi" w:eastAsiaTheme="minorEastAsia" w:hAnsiTheme="minorHAnsi" w:cstheme="minorBidi"/>
              <w:noProof/>
              <w:lang w:eastAsia="ja-JP"/>
            </w:rPr>
          </w:pPr>
          <w:hyperlink w:anchor="_Toc24048850" w:history="1">
            <w:r w:rsidR="00293F7B" w:rsidRPr="000852CA">
              <w:rPr>
                <w:rStyle w:val="Hyperlink"/>
                <w:noProof/>
              </w:rPr>
              <w:t>Metodologia</w:t>
            </w:r>
            <w:r w:rsidR="00293F7B">
              <w:rPr>
                <w:noProof/>
                <w:webHidden/>
              </w:rPr>
              <w:tab/>
            </w:r>
            <w:r w:rsidR="00293F7B">
              <w:rPr>
                <w:noProof/>
                <w:webHidden/>
              </w:rPr>
              <w:fldChar w:fldCharType="begin"/>
            </w:r>
            <w:r w:rsidR="00293F7B">
              <w:rPr>
                <w:noProof/>
                <w:webHidden/>
              </w:rPr>
              <w:instrText xml:space="preserve"> PAGEREF _Toc24048850 \h </w:instrText>
            </w:r>
            <w:r w:rsidR="00293F7B">
              <w:rPr>
                <w:noProof/>
                <w:webHidden/>
              </w:rPr>
            </w:r>
            <w:r w:rsidR="00293F7B">
              <w:rPr>
                <w:noProof/>
                <w:webHidden/>
              </w:rPr>
              <w:fldChar w:fldCharType="separate"/>
            </w:r>
            <w:r w:rsidR="00293F7B">
              <w:rPr>
                <w:noProof/>
                <w:webHidden/>
              </w:rPr>
              <w:t>6</w:t>
            </w:r>
            <w:r w:rsidR="00293F7B">
              <w:rPr>
                <w:noProof/>
                <w:webHidden/>
              </w:rPr>
              <w:fldChar w:fldCharType="end"/>
            </w:r>
          </w:hyperlink>
        </w:p>
        <w:p w14:paraId="01089CF8" w14:textId="77777777" w:rsidR="00293F7B" w:rsidRDefault="005829E1">
          <w:pPr>
            <w:pStyle w:val="Sumrio7"/>
            <w:rPr>
              <w:rFonts w:asciiTheme="minorHAnsi" w:eastAsiaTheme="minorEastAsia" w:hAnsiTheme="minorHAnsi" w:cstheme="minorBidi"/>
              <w:noProof/>
              <w:lang w:eastAsia="ja-JP"/>
            </w:rPr>
          </w:pPr>
          <w:hyperlink w:anchor="_Toc24048851" w:history="1">
            <w:r w:rsidR="00293F7B" w:rsidRPr="000852CA">
              <w:rPr>
                <w:rStyle w:val="Hyperlink"/>
                <w:noProof/>
              </w:rPr>
              <w:t>1. Contas e autenticação</w:t>
            </w:r>
            <w:r w:rsidR="00293F7B">
              <w:rPr>
                <w:noProof/>
                <w:webHidden/>
              </w:rPr>
              <w:tab/>
            </w:r>
            <w:r w:rsidR="00293F7B">
              <w:rPr>
                <w:noProof/>
                <w:webHidden/>
              </w:rPr>
              <w:fldChar w:fldCharType="begin"/>
            </w:r>
            <w:r w:rsidR="00293F7B">
              <w:rPr>
                <w:noProof/>
                <w:webHidden/>
              </w:rPr>
              <w:instrText xml:space="preserve"> PAGEREF _Toc24048851 \h </w:instrText>
            </w:r>
            <w:r w:rsidR="00293F7B">
              <w:rPr>
                <w:noProof/>
                <w:webHidden/>
              </w:rPr>
            </w:r>
            <w:r w:rsidR="00293F7B">
              <w:rPr>
                <w:noProof/>
                <w:webHidden/>
              </w:rPr>
              <w:fldChar w:fldCharType="separate"/>
            </w:r>
            <w:r w:rsidR="00293F7B">
              <w:rPr>
                <w:noProof/>
                <w:webHidden/>
              </w:rPr>
              <w:t>7</w:t>
            </w:r>
            <w:r w:rsidR="00293F7B">
              <w:rPr>
                <w:noProof/>
                <w:webHidden/>
              </w:rPr>
              <w:fldChar w:fldCharType="end"/>
            </w:r>
          </w:hyperlink>
        </w:p>
        <w:p w14:paraId="427A9602" w14:textId="77777777" w:rsidR="00293F7B" w:rsidRDefault="005829E1">
          <w:pPr>
            <w:pStyle w:val="Sumrio7"/>
            <w:rPr>
              <w:rFonts w:asciiTheme="minorHAnsi" w:eastAsiaTheme="minorEastAsia" w:hAnsiTheme="minorHAnsi" w:cstheme="minorBidi"/>
              <w:noProof/>
              <w:lang w:eastAsia="ja-JP"/>
            </w:rPr>
          </w:pPr>
          <w:hyperlink w:anchor="_Toc24048852" w:history="1">
            <w:r w:rsidR="00293F7B" w:rsidRPr="000852CA">
              <w:rPr>
                <w:rStyle w:val="Hyperlink"/>
                <w:noProof/>
              </w:rPr>
              <w:t>2. Explorando vulnerabilidades em contas</w:t>
            </w:r>
            <w:r w:rsidR="00293F7B">
              <w:rPr>
                <w:noProof/>
                <w:webHidden/>
              </w:rPr>
              <w:tab/>
            </w:r>
            <w:r w:rsidR="00293F7B">
              <w:rPr>
                <w:noProof/>
                <w:webHidden/>
              </w:rPr>
              <w:fldChar w:fldCharType="begin"/>
            </w:r>
            <w:r w:rsidR="00293F7B">
              <w:rPr>
                <w:noProof/>
                <w:webHidden/>
              </w:rPr>
              <w:instrText xml:space="preserve"> PAGEREF _Toc24048852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3D9A23E" w14:textId="77777777" w:rsidR="00293F7B" w:rsidRDefault="005829E1">
          <w:pPr>
            <w:pStyle w:val="Sumrio7"/>
            <w:rPr>
              <w:rFonts w:asciiTheme="minorHAnsi" w:eastAsiaTheme="minorEastAsia" w:hAnsiTheme="minorHAnsi" w:cstheme="minorBidi"/>
              <w:noProof/>
              <w:lang w:eastAsia="ja-JP"/>
            </w:rPr>
          </w:pPr>
          <w:hyperlink w:anchor="_Toc24048853" w:history="1">
            <w:r w:rsidR="00293F7B" w:rsidRPr="000852CA">
              <w:rPr>
                <w:rStyle w:val="Hyperlink"/>
                <w:noProof/>
              </w:rPr>
              <w:t>2.1 Banco de Dados</w:t>
            </w:r>
            <w:r w:rsidR="00293F7B">
              <w:rPr>
                <w:noProof/>
                <w:webHidden/>
              </w:rPr>
              <w:tab/>
            </w:r>
            <w:r w:rsidR="00293F7B">
              <w:rPr>
                <w:noProof/>
                <w:webHidden/>
              </w:rPr>
              <w:fldChar w:fldCharType="begin"/>
            </w:r>
            <w:r w:rsidR="00293F7B">
              <w:rPr>
                <w:noProof/>
                <w:webHidden/>
              </w:rPr>
              <w:instrText xml:space="preserve"> PAGEREF _Toc24048853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7F320FD1" w14:textId="77777777" w:rsidR="00293F7B" w:rsidRDefault="005829E1">
          <w:pPr>
            <w:pStyle w:val="Sumrio7"/>
            <w:rPr>
              <w:rFonts w:asciiTheme="minorHAnsi" w:eastAsiaTheme="minorEastAsia" w:hAnsiTheme="minorHAnsi" w:cstheme="minorBidi"/>
              <w:noProof/>
              <w:lang w:eastAsia="ja-JP"/>
            </w:rPr>
          </w:pPr>
          <w:hyperlink w:anchor="_Toc24048854" w:history="1">
            <w:r w:rsidR="00293F7B" w:rsidRPr="000852CA">
              <w:rPr>
                <w:rStyle w:val="Hyperlink"/>
                <w:noProof/>
              </w:rPr>
              <w:t>2.2 Hashcat</w:t>
            </w:r>
            <w:r w:rsidR="00293F7B">
              <w:rPr>
                <w:noProof/>
                <w:webHidden/>
              </w:rPr>
              <w:tab/>
            </w:r>
            <w:r w:rsidR="00293F7B">
              <w:rPr>
                <w:noProof/>
                <w:webHidden/>
              </w:rPr>
              <w:fldChar w:fldCharType="begin"/>
            </w:r>
            <w:r w:rsidR="00293F7B">
              <w:rPr>
                <w:noProof/>
                <w:webHidden/>
              </w:rPr>
              <w:instrText xml:space="preserve"> PAGEREF _Toc24048854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3E95C953" w14:textId="77777777" w:rsidR="00293F7B" w:rsidRDefault="005829E1">
          <w:pPr>
            <w:pStyle w:val="Sumrio7"/>
            <w:rPr>
              <w:rFonts w:asciiTheme="minorHAnsi" w:eastAsiaTheme="minorEastAsia" w:hAnsiTheme="minorHAnsi" w:cstheme="minorBidi"/>
              <w:noProof/>
              <w:lang w:eastAsia="ja-JP"/>
            </w:rPr>
          </w:pPr>
          <w:hyperlink w:anchor="_Toc24048855" w:history="1">
            <w:r w:rsidR="00293F7B" w:rsidRPr="000852CA">
              <w:rPr>
                <w:rStyle w:val="Hyperlink"/>
                <w:noProof/>
              </w:rPr>
              <w:t>2.3 SentryMBA</w:t>
            </w:r>
            <w:r w:rsidR="00293F7B">
              <w:rPr>
                <w:noProof/>
                <w:webHidden/>
              </w:rPr>
              <w:tab/>
            </w:r>
            <w:r w:rsidR="00293F7B">
              <w:rPr>
                <w:noProof/>
                <w:webHidden/>
              </w:rPr>
              <w:fldChar w:fldCharType="begin"/>
            </w:r>
            <w:r w:rsidR="00293F7B">
              <w:rPr>
                <w:noProof/>
                <w:webHidden/>
              </w:rPr>
              <w:instrText xml:space="preserve"> PAGEREF _Toc24048855 \h </w:instrText>
            </w:r>
            <w:r w:rsidR="00293F7B">
              <w:rPr>
                <w:noProof/>
                <w:webHidden/>
              </w:rPr>
            </w:r>
            <w:r w:rsidR="00293F7B">
              <w:rPr>
                <w:noProof/>
                <w:webHidden/>
              </w:rPr>
              <w:fldChar w:fldCharType="separate"/>
            </w:r>
            <w:r w:rsidR="00293F7B">
              <w:rPr>
                <w:noProof/>
                <w:webHidden/>
              </w:rPr>
              <w:t>9</w:t>
            </w:r>
            <w:r w:rsidR="00293F7B">
              <w:rPr>
                <w:noProof/>
                <w:webHidden/>
              </w:rPr>
              <w:fldChar w:fldCharType="end"/>
            </w:r>
          </w:hyperlink>
        </w:p>
        <w:p w14:paraId="13594D7F" w14:textId="77777777" w:rsidR="00293F7B" w:rsidRDefault="005829E1">
          <w:pPr>
            <w:pStyle w:val="Sumrio7"/>
            <w:rPr>
              <w:rFonts w:asciiTheme="minorHAnsi" w:eastAsiaTheme="minorEastAsia" w:hAnsiTheme="minorHAnsi" w:cstheme="minorBidi"/>
              <w:noProof/>
              <w:lang w:eastAsia="ja-JP"/>
            </w:rPr>
          </w:pPr>
          <w:hyperlink w:anchor="_Toc24048856" w:history="1">
            <w:r w:rsidR="00293F7B" w:rsidRPr="000852CA">
              <w:rPr>
                <w:rStyle w:val="Hyperlink"/>
                <w:noProof/>
              </w:rPr>
              <w:t>3. Soluções de segurança</w:t>
            </w:r>
            <w:r w:rsidR="00293F7B">
              <w:rPr>
                <w:noProof/>
                <w:webHidden/>
              </w:rPr>
              <w:tab/>
            </w:r>
            <w:r w:rsidR="00293F7B">
              <w:rPr>
                <w:noProof/>
                <w:webHidden/>
              </w:rPr>
              <w:fldChar w:fldCharType="begin"/>
            </w:r>
            <w:r w:rsidR="00293F7B">
              <w:rPr>
                <w:noProof/>
                <w:webHidden/>
              </w:rPr>
              <w:instrText xml:space="preserve"> PAGEREF _Toc24048856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63FEBA88" w14:textId="77777777" w:rsidR="00293F7B" w:rsidRDefault="005829E1">
          <w:pPr>
            <w:pStyle w:val="Sumrio7"/>
            <w:rPr>
              <w:rFonts w:asciiTheme="minorHAnsi" w:eastAsiaTheme="minorEastAsia" w:hAnsiTheme="minorHAnsi" w:cstheme="minorBidi"/>
              <w:noProof/>
              <w:lang w:eastAsia="ja-JP"/>
            </w:rPr>
          </w:pPr>
          <w:hyperlink w:anchor="_Toc24048857" w:history="1">
            <w:r w:rsidR="00293F7B" w:rsidRPr="000852CA">
              <w:rPr>
                <w:rStyle w:val="Hyperlink"/>
                <w:noProof/>
              </w:rPr>
              <w:t>3.1 Método “Anti-Automação”</w:t>
            </w:r>
            <w:r w:rsidR="00293F7B">
              <w:rPr>
                <w:noProof/>
                <w:webHidden/>
              </w:rPr>
              <w:tab/>
            </w:r>
            <w:r w:rsidR="00293F7B">
              <w:rPr>
                <w:noProof/>
                <w:webHidden/>
              </w:rPr>
              <w:fldChar w:fldCharType="begin"/>
            </w:r>
            <w:r w:rsidR="00293F7B">
              <w:rPr>
                <w:noProof/>
                <w:webHidden/>
              </w:rPr>
              <w:instrText xml:space="preserve"> PAGEREF _Toc24048857 \h </w:instrText>
            </w:r>
            <w:r w:rsidR="00293F7B">
              <w:rPr>
                <w:noProof/>
                <w:webHidden/>
              </w:rPr>
            </w:r>
            <w:r w:rsidR="00293F7B">
              <w:rPr>
                <w:noProof/>
                <w:webHidden/>
              </w:rPr>
              <w:fldChar w:fldCharType="separate"/>
            </w:r>
            <w:r w:rsidR="00293F7B">
              <w:rPr>
                <w:noProof/>
                <w:webHidden/>
              </w:rPr>
              <w:t>12</w:t>
            </w:r>
            <w:r w:rsidR="00293F7B">
              <w:rPr>
                <w:noProof/>
                <w:webHidden/>
              </w:rPr>
              <w:fldChar w:fldCharType="end"/>
            </w:r>
          </w:hyperlink>
        </w:p>
        <w:p w14:paraId="3E46D27E" w14:textId="77777777" w:rsidR="00293F7B" w:rsidRDefault="005829E1">
          <w:pPr>
            <w:pStyle w:val="Sumrio7"/>
            <w:rPr>
              <w:rFonts w:asciiTheme="minorHAnsi" w:eastAsiaTheme="minorEastAsia" w:hAnsiTheme="minorHAnsi" w:cstheme="minorBidi"/>
              <w:noProof/>
              <w:lang w:eastAsia="ja-JP"/>
            </w:rPr>
          </w:pPr>
          <w:hyperlink w:anchor="_Toc24048858" w:history="1">
            <w:r w:rsidR="00293F7B" w:rsidRPr="000852CA">
              <w:rPr>
                <w:rStyle w:val="Hyperlink"/>
                <w:noProof/>
              </w:rPr>
              <w:t>CONSIDERAÇÕES FINAIS</w:t>
            </w:r>
            <w:r w:rsidR="00293F7B">
              <w:rPr>
                <w:noProof/>
                <w:webHidden/>
              </w:rPr>
              <w:tab/>
            </w:r>
            <w:r w:rsidR="00293F7B">
              <w:rPr>
                <w:noProof/>
                <w:webHidden/>
              </w:rPr>
              <w:fldChar w:fldCharType="begin"/>
            </w:r>
            <w:r w:rsidR="00293F7B">
              <w:rPr>
                <w:noProof/>
                <w:webHidden/>
              </w:rPr>
              <w:instrText xml:space="preserve"> PAGEREF _Toc24048858 \h </w:instrText>
            </w:r>
            <w:r w:rsidR="00293F7B">
              <w:rPr>
                <w:noProof/>
                <w:webHidden/>
              </w:rPr>
            </w:r>
            <w:r w:rsidR="00293F7B">
              <w:rPr>
                <w:noProof/>
                <w:webHidden/>
              </w:rPr>
              <w:fldChar w:fldCharType="separate"/>
            </w:r>
            <w:r w:rsidR="00293F7B">
              <w:rPr>
                <w:noProof/>
                <w:webHidden/>
              </w:rPr>
              <w:t>15</w:t>
            </w:r>
            <w:r w:rsidR="00293F7B">
              <w:rPr>
                <w:noProof/>
                <w:webHidden/>
              </w:rPr>
              <w:fldChar w:fldCharType="end"/>
            </w:r>
          </w:hyperlink>
        </w:p>
        <w:p w14:paraId="3E05F282" w14:textId="77777777" w:rsidR="00293F7B" w:rsidRDefault="005829E1">
          <w:pPr>
            <w:pStyle w:val="Sumrio7"/>
            <w:rPr>
              <w:rFonts w:asciiTheme="minorHAnsi" w:eastAsiaTheme="minorEastAsia" w:hAnsiTheme="minorHAnsi" w:cstheme="minorBidi"/>
              <w:noProof/>
              <w:lang w:eastAsia="ja-JP"/>
            </w:rPr>
          </w:pPr>
          <w:hyperlink w:anchor="_Toc24048859" w:history="1">
            <w:r w:rsidR="00293F7B" w:rsidRPr="000852CA">
              <w:rPr>
                <w:rStyle w:val="Hyperlink"/>
                <w:noProof/>
                <w:lang w:val="en-US"/>
              </w:rPr>
              <w:t>REFERÊNCIAS</w:t>
            </w:r>
            <w:r w:rsidR="00293F7B">
              <w:rPr>
                <w:noProof/>
                <w:webHidden/>
              </w:rPr>
              <w:tab/>
            </w:r>
            <w:r w:rsidR="00293F7B">
              <w:rPr>
                <w:noProof/>
                <w:webHidden/>
              </w:rPr>
              <w:fldChar w:fldCharType="begin"/>
            </w:r>
            <w:r w:rsidR="00293F7B">
              <w:rPr>
                <w:noProof/>
                <w:webHidden/>
              </w:rPr>
              <w:instrText xml:space="preserve"> PAGEREF _Toc24048859 \h </w:instrText>
            </w:r>
            <w:r w:rsidR="00293F7B">
              <w:rPr>
                <w:noProof/>
                <w:webHidden/>
              </w:rPr>
            </w:r>
            <w:r w:rsidR="00293F7B">
              <w:rPr>
                <w:noProof/>
                <w:webHidden/>
              </w:rPr>
              <w:fldChar w:fldCharType="separate"/>
            </w:r>
            <w:r w:rsidR="00293F7B">
              <w:rPr>
                <w:noProof/>
                <w:webHidden/>
              </w:rPr>
              <w:t>16</w:t>
            </w:r>
            <w:r w:rsidR="00293F7B">
              <w:rPr>
                <w:noProof/>
                <w:webHidden/>
              </w:rPr>
              <w:fldChar w:fldCharType="end"/>
            </w:r>
          </w:hyperlink>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bookmarkStart w:id="0" w:name="_gjdgxs" w:colFirst="0" w:colLast="0"/>
      <w:bookmarkEnd w:id="0"/>
    </w:p>
    <w:p w14:paraId="04063A58" w14:textId="44711C61" w:rsidR="00544289" w:rsidRDefault="003D1043" w:rsidP="00293F7B">
      <w:pPr>
        <w:pStyle w:val="Ttulo7"/>
      </w:pPr>
      <w:bookmarkStart w:id="1" w:name="_Toc24048847"/>
      <w:r>
        <w:lastRenderedPageBreak/>
        <w:t>INTRODUÇÃO</w:t>
      </w:r>
      <w:bookmarkStart w:id="2" w:name="_1fob9te" w:colFirst="0" w:colLast="0"/>
      <w:bookmarkEnd w:id="1"/>
      <w:bookmarkEnd w:id="2"/>
    </w:p>
    <w:p w14:paraId="1A22BDD7" w14:textId="77777777" w:rsidR="00293F7B" w:rsidRDefault="00293F7B">
      <w:pPr>
        <w:spacing w:line="360" w:lineRule="auto"/>
        <w:ind w:firstLine="709"/>
        <w:jc w:val="both"/>
        <w:rPr>
          <w:rFonts w:ascii="Arial" w:eastAsia="Arial" w:hAnsi="Arial" w:cs="Arial"/>
          <w:sz w:val="24"/>
          <w:szCs w:val="24"/>
        </w:rPr>
      </w:pPr>
    </w:p>
    <w:p w14:paraId="7DF8FD75" w14:textId="7F67FCD5"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senha</w:t>
      </w:r>
      <w:r w:rsidR="00CB02A4">
        <w:rPr>
          <w:rFonts w:ascii="Arial" w:eastAsia="Arial" w:hAnsi="Arial" w:cs="Arial"/>
          <w:sz w:val="24"/>
          <w:szCs w:val="24"/>
        </w:rPr>
        <w:t>s</w:t>
      </w:r>
      <w:r>
        <w:rPr>
          <w:rFonts w:ascii="Arial" w:eastAsia="Arial" w:hAnsi="Arial" w:cs="Arial"/>
          <w:sz w:val="24"/>
          <w:szCs w:val="24"/>
        </w:rPr>
        <w:t xml:space="preserve"> que seja</w:t>
      </w:r>
      <w:r w:rsidR="00CB02A4">
        <w:rPr>
          <w:rFonts w:ascii="Arial" w:eastAsia="Arial" w:hAnsi="Arial" w:cs="Arial"/>
          <w:sz w:val="24"/>
          <w:szCs w:val="24"/>
        </w:rPr>
        <w:t>m</w:t>
      </w:r>
      <w:r>
        <w:rPr>
          <w:rFonts w:ascii="Arial" w:eastAsia="Arial" w:hAnsi="Arial" w:cs="Arial"/>
          <w:sz w:val="24"/>
          <w:szCs w:val="24"/>
        </w:rPr>
        <w:t xml:space="preserve"> forte</w:t>
      </w:r>
      <w:r w:rsidR="00CB02A4">
        <w:rPr>
          <w:rFonts w:ascii="Arial" w:eastAsia="Arial" w:hAnsi="Arial" w:cs="Arial"/>
          <w:sz w:val="24"/>
          <w:szCs w:val="24"/>
        </w:rPr>
        <w:t>s</w:t>
      </w:r>
      <w:r>
        <w:rPr>
          <w:rFonts w:ascii="Arial" w:eastAsia="Arial" w:hAnsi="Arial" w:cs="Arial"/>
          <w:sz w:val="24"/>
          <w:szCs w:val="24"/>
        </w:rPr>
        <w:t xml:space="preserve"> e segura</w:t>
      </w:r>
      <w:r w:rsidR="00CB02A4">
        <w:rPr>
          <w:rFonts w:ascii="Arial" w:eastAsia="Arial" w:hAnsi="Arial" w:cs="Arial"/>
          <w:sz w:val="24"/>
          <w:szCs w:val="24"/>
        </w:rPr>
        <w:t>s</w:t>
      </w:r>
      <w:r>
        <w:rPr>
          <w:rFonts w:ascii="Arial" w:eastAsia="Arial" w:hAnsi="Arial" w:cs="Arial"/>
          <w:sz w:val="24"/>
          <w:szCs w:val="24"/>
        </w:rPr>
        <w:t xml:space="preserve"> para que dificulte</w:t>
      </w:r>
      <w:r w:rsidR="00CB02A4">
        <w:rPr>
          <w:rFonts w:ascii="Arial" w:eastAsia="Arial" w:hAnsi="Arial" w:cs="Arial"/>
          <w:sz w:val="24"/>
          <w:szCs w:val="24"/>
        </w:rPr>
        <w:t>m</w:t>
      </w:r>
      <w:r>
        <w:rPr>
          <w:rFonts w:ascii="Arial" w:eastAsia="Arial" w:hAnsi="Arial" w:cs="Arial"/>
          <w:sz w:val="24"/>
          <w:szCs w:val="24"/>
        </w:rPr>
        <w:t xml:space="preserv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45DD621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são o principal alvo quando </w:t>
      </w:r>
      <w:r w:rsidR="00CB02A4">
        <w:rPr>
          <w:rFonts w:ascii="Arial" w:eastAsia="Arial" w:hAnsi="Arial" w:cs="Arial"/>
          <w:sz w:val="24"/>
          <w:szCs w:val="24"/>
        </w:rPr>
        <w:t>é falado</w:t>
      </w:r>
      <w:r>
        <w:rPr>
          <w:rFonts w:ascii="Arial" w:eastAsia="Arial" w:hAnsi="Arial" w:cs="Arial"/>
          <w:sz w:val="24"/>
          <w:szCs w:val="24"/>
        </w:rPr>
        <w:t xml:space="preserve">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w:t>
      </w:r>
      <w:r w:rsidR="00CB02A4">
        <w:rPr>
          <w:rFonts w:ascii="Arial" w:eastAsia="Arial" w:hAnsi="Arial" w:cs="Arial"/>
          <w:sz w:val="24"/>
          <w:szCs w:val="24"/>
        </w:rPr>
        <w:t>por exemplo,</w:t>
      </w:r>
      <w:r>
        <w:rPr>
          <w:rFonts w:ascii="Arial" w:eastAsia="Arial" w:hAnsi="Arial" w:cs="Arial"/>
          <w:sz w:val="24"/>
          <w:szCs w:val="24"/>
        </w:rPr>
        <w:t xml:space="preserve"> do desenvolvedor da página não usar comandos e precauções necessárias para manter o site confiável e seguro. Segundo </w:t>
      </w:r>
      <w:r w:rsidR="00CB02A4">
        <w:rPr>
          <w:rFonts w:ascii="Arial" w:eastAsia="Arial" w:hAnsi="Arial" w:cs="Arial"/>
          <w:sz w:val="24"/>
          <w:szCs w:val="24"/>
        </w:rPr>
        <w:t>o Open</w:t>
      </w:r>
      <w:r>
        <w:rPr>
          <w:rFonts w:ascii="Arial" w:eastAsia="Arial" w:hAnsi="Arial" w:cs="Arial"/>
          <w:sz w:val="24"/>
          <w:szCs w:val="24"/>
        </w:rPr>
        <w:t xml:space="preserve"> Web Application Security Project (OWASP, 2019)</w:t>
      </w:r>
      <w:r w:rsidR="00CB02A4">
        <w:rPr>
          <w:rFonts w:ascii="Arial" w:eastAsia="Arial" w:hAnsi="Arial" w:cs="Arial"/>
          <w:sz w:val="24"/>
          <w:szCs w:val="24"/>
        </w:rPr>
        <w:t>,</w:t>
      </w:r>
      <w:r>
        <w:rPr>
          <w:rFonts w:ascii="Arial" w:eastAsia="Arial" w:hAnsi="Arial" w:cs="Arial"/>
          <w:sz w:val="24"/>
          <w:szCs w:val="24"/>
        </w:rPr>
        <w:t xml:space="preserve">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w:t>
      </w:r>
      <w:proofErr w:type="gramStart"/>
      <w:r>
        <w:rPr>
          <w:rFonts w:ascii="Arial" w:eastAsia="Arial" w:hAnsi="Arial" w:cs="Arial"/>
          <w:sz w:val="24"/>
          <w:szCs w:val="24"/>
        </w:rPr>
        <w:t>a</w:t>
      </w:r>
      <w:proofErr w:type="gramEnd"/>
      <w:r>
        <w:rPr>
          <w:rFonts w:ascii="Arial" w:eastAsia="Arial" w:hAnsi="Arial" w:cs="Arial"/>
          <w:sz w:val="24"/>
          <w:szCs w:val="24"/>
        </w:rPr>
        <w:t xml:space="preserve">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FF3402B"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É</w:t>
      </w:r>
      <w:r w:rsidR="00396142">
        <w:rPr>
          <w:rFonts w:ascii="Arial" w:eastAsia="Arial" w:hAnsi="Arial" w:cs="Arial"/>
          <w:sz w:val="24"/>
          <w:szCs w:val="24"/>
        </w:rPr>
        <w:t xml:space="preserve"> </w:t>
      </w:r>
      <w:r>
        <w:rPr>
          <w:rFonts w:ascii="Arial" w:eastAsia="Arial" w:hAnsi="Arial" w:cs="Arial"/>
          <w:sz w:val="24"/>
          <w:szCs w:val="24"/>
        </w:rPr>
        <w:t xml:space="preserve">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sidR="00CB02A4">
        <w:rPr>
          <w:rFonts w:ascii="Arial" w:eastAsia="Arial" w:hAnsi="Arial" w:cs="Arial"/>
          <w:sz w:val="24"/>
          <w:szCs w:val="24"/>
        </w:rPr>
        <w:t xml:space="preserve"> com criptografia;</w:t>
      </w:r>
      <w:r>
        <w:rPr>
          <w:rFonts w:ascii="Arial" w:eastAsia="Arial" w:hAnsi="Arial" w:cs="Arial"/>
          <w:sz w:val="24"/>
          <w:szCs w:val="24"/>
        </w:rPr>
        <w:t xml:space="preserve"> desenvolver um sistema</w:t>
      </w:r>
      <w:r w:rsidR="00CB02A4">
        <w:rPr>
          <w:rFonts w:ascii="Arial" w:eastAsia="Arial" w:hAnsi="Arial" w:cs="Arial"/>
          <w:sz w:val="24"/>
          <w:szCs w:val="24"/>
        </w:rPr>
        <w:t xml:space="preserve"> de redefinição de senha segura;</w:t>
      </w:r>
      <w:r>
        <w:rPr>
          <w:rFonts w:ascii="Arial" w:eastAsia="Arial" w:hAnsi="Arial" w:cs="Arial"/>
          <w:sz w:val="24"/>
          <w:szCs w:val="24"/>
        </w:rPr>
        <w:t xml:space="preserve"> realizar uma avaliação </w:t>
      </w:r>
      <w:r>
        <w:rPr>
          <w:rFonts w:ascii="Arial" w:eastAsia="Arial" w:hAnsi="Arial" w:cs="Arial"/>
          <w:sz w:val="24"/>
          <w:szCs w:val="24"/>
        </w:rPr>
        <w:lastRenderedPageBreak/>
        <w:t>de risco</w:t>
      </w:r>
      <w:r w:rsidR="00CB02A4">
        <w:rPr>
          <w:rFonts w:ascii="Arial" w:eastAsia="Arial" w:hAnsi="Arial" w:cs="Arial"/>
          <w:sz w:val="24"/>
          <w:szCs w:val="24"/>
        </w:rPr>
        <w:t xml:space="preserve"> </w:t>
      </w:r>
      <w:r>
        <w:rPr>
          <w:rFonts w:ascii="Arial" w:eastAsia="Arial" w:hAnsi="Arial" w:cs="Arial"/>
          <w:sz w:val="24"/>
          <w:szCs w:val="24"/>
        </w:rPr>
        <w:t>e</w:t>
      </w:r>
      <w:r w:rsidR="00CB02A4">
        <w:rPr>
          <w:rFonts w:ascii="Arial" w:eastAsia="Arial" w:hAnsi="Arial" w:cs="Arial"/>
          <w:sz w:val="24"/>
          <w:szCs w:val="24"/>
        </w:rPr>
        <w:t xml:space="preserve"> desenvolver ou utilizar</w:t>
      </w:r>
      <w:r>
        <w:rPr>
          <w:rFonts w:ascii="Arial" w:eastAsia="Arial" w:hAnsi="Arial" w:cs="Arial"/>
          <w:sz w:val="24"/>
          <w:szCs w:val="24"/>
        </w:rPr>
        <w:t xml:space="preserve"> 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rsidP="00293F7B">
      <w:pPr>
        <w:pStyle w:val="Ttulo7"/>
      </w:pPr>
      <w:bookmarkStart w:id="4" w:name="_Toc24048848"/>
      <w:r w:rsidRPr="009F63F8">
        <w:t>Justificativa</w:t>
      </w:r>
      <w:bookmarkEnd w:id="4"/>
    </w:p>
    <w:p w14:paraId="6E15FD24" w14:textId="40454587"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w:t>
      </w:r>
      <w:proofErr w:type="gramStart"/>
      <w:r w:rsidR="00C8204F">
        <w:rPr>
          <w:rFonts w:ascii="Arial" w:eastAsia="Arial" w:hAnsi="Arial" w:cs="Arial"/>
          <w:sz w:val="24"/>
          <w:szCs w:val="24"/>
        </w:rPr>
        <w:t xml:space="preserve"> pois</w:t>
      </w:r>
      <w:proofErr w:type="gramEnd"/>
      <w:r w:rsidR="00C8204F">
        <w:rPr>
          <w:rFonts w:ascii="Arial" w:eastAsia="Arial" w:hAnsi="Arial" w:cs="Arial"/>
          <w:sz w:val="24"/>
          <w:szCs w:val="24"/>
        </w:rPr>
        <w:t xml:space="preserve">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r w:rsidR="00CB02A4">
        <w:rPr>
          <w:rFonts w:ascii="Arial" w:eastAsia="Arial" w:hAnsi="Arial" w:cs="Arial"/>
          <w:sz w:val="24"/>
          <w:szCs w:val="24"/>
        </w:rPr>
        <w:t xml:space="preserve">e </w:t>
      </w:r>
      <w:r w:rsidR="00B414CD" w:rsidRPr="00396142">
        <w:rPr>
          <w:rFonts w:ascii="Arial" w:eastAsia="Arial" w:hAnsi="Arial" w:cs="Arial"/>
          <w:sz w:val="24"/>
          <w:szCs w:val="24"/>
        </w:rPr>
        <w:t>palavra</w:t>
      </w:r>
      <w:r w:rsidR="00CB02A4">
        <w:rPr>
          <w:rFonts w:ascii="Arial" w:eastAsia="Arial" w:hAnsi="Arial" w:cs="Arial"/>
          <w:sz w:val="24"/>
          <w:szCs w:val="24"/>
        </w:rPr>
        <w:t>-</w:t>
      </w:r>
      <w:r w:rsidR="00B414CD" w:rsidRPr="00396142">
        <w:rPr>
          <w:rFonts w:ascii="Arial" w:eastAsia="Arial" w:hAnsi="Arial" w:cs="Arial"/>
          <w:sz w:val="24"/>
          <w:szCs w:val="24"/>
        </w:rPr>
        <w:t>chave (</w:t>
      </w:r>
      <w:proofErr w:type="spellStart"/>
      <w:r w:rsidR="00B414CD" w:rsidRPr="00396142">
        <w:rPr>
          <w:rFonts w:ascii="Arial" w:eastAsia="Arial" w:hAnsi="Arial" w:cs="Arial"/>
          <w:sz w:val="24"/>
          <w:szCs w:val="24"/>
        </w:rPr>
        <w:t>password</w:t>
      </w:r>
      <w:proofErr w:type="spellEnd"/>
      <w:r w:rsidR="00B414CD" w:rsidRPr="00396142">
        <w:rPr>
          <w:rFonts w:ascii="Arial" w:eastAsia="Arial" w:hAnsi="Arial" w:cs="Arial"/>
          <w:sz w:val="24"/>
          <w:szCs w:val="24"/>
        </w:rPr>
        <w:t xml:space="preserve">) </w:t>
      </w:r>
      <w:r w:rsidR="00C8204F">
        <w:rPr>
          <w:rFonts w:ascii="Arial" w:eastAsia="Arial" w:hAnsi="Arial" w:cs="Arial"/>
          <w:sz w:val="24"/>
          <w:szCs w:val="24"/>
        </w:rPr>
        <w:t xml:space="preserve">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w:t>
      </w:r>
      <w:proofErr w:type="gramStart"/>
      <w:r>
        <w:rPr>
          <w:rFonts w:ascii="Arial" w:eastAsia="Arial" w:hAnsi="Arial" w:cs="Arial"/>
          <w:sz w:val="24"/>
          <w:szCs w:val="24"/>
        </w:rPr>
        <w:t>e</w:t>
      </w:r>
      <w:proofErr w:type="gramEnd"/>
      <w:r>
        <w:rPr>
          <w:rFonts w:ascii="Arial" w:eastAsia="Arial" w:hAnsi="Arial" w:cs="Arial"/>
          <w:sz w:val="24"/>
          <w:szCs w:val="24"/>
        </w:rPr>
        <w:t xml:space="preserv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w:t>
      </w:r>
      <w:r w:rsidR="00CB02A4">
        <w:rPr>
          <w:rFonts w:ascii="Arial" w:eastAsia="Arial" w:hAnsi="Arial" w:cs="Arial"/>
          <w:sz w:val="24"/>
          <w:szCs w:val="24"/>
        </w:rPr>
        <w:t>ram</w:t>
      </w:r>
      <w:r>
        <w:rPr>
          <w:rFonts w:ascii="Arial" w:eastAsia="Arial" w:hAnsi="Arial" w:cs="Arial"/>
          <w:sz w:val="24"/>
          <w:szCs w:val="24"/>
        </w:rPr>
        <w:t xml:space="preserve"> analisado</w:t>
      </w:r>
      <w:r w:rsidR="00CB02A4">
        <w:rPr>
          <w:rFonts w:ascii="Arial" w:eastAsia="Arial" w:hAnsi="Arial" w:cs="Arial"/>
          <w:sz w:val="24"/>
          <w:szCs w:val="24"/>
        </w:rPr>
        <w:t>s</w:t>
      </w:r>
      <w:r>
        <w:rPr>
          <w:rFonts w:ascii="Arial" w:eastAsia="Arial" w:hAnsi="Arial" w:cs="Arial"/>
          <w:sz w:val="24"/>
          <w:szCs w:val="24"/>
        </w:rPr>
        <w:t>,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w:t>
      </w:r>
      <w:r w:rsidR="003D1043">
        <w:rPr>
          <w:rFonts w:ascii="Arial" w:eastAsia="Arial" w:hAnsi="Arial" w:cs="Arial"/>
          <w:sz w:val="24"/>
          <w:szCs w:val="24"/>
        </w:rPr>
        <w:lastRenderedPageBreak/>
        <w:t>não seja apenas um bloqueio, pois apenas isso pode fazer com que os atacantes criem técnicas para ultrapassar a segurança.</w:t>
      </w:r>
    </w:p>
    <w:p w14:paraId="5456A189" w14:textId="3B667A81"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D.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 método de ataque tratado no trabalho?</w:t>
      </w:r>
      <w:r w:rsidR="00563F98" w:rsidRPr="00563F98">
        <w:rPr>
          <w:rFonts w:ascii="Arial" w:eastAsia="Arial" w:hAnsi="Arial" w:cs="Arial"/>
          <w:sz w:val="24"/>
          <w:szCs w:val="24"/>
        </w:rPr>
        <w:t xml:space="preserve"> </w:t>
      </w:r>
    </w:p>
    <w:p w14:paraId="1A7FF4CA" w14:textId="77777777" w:rsidR="00563F98" w:rsidRPr="009F63F8" w:rsidRDefault="00563F98" w:rsidP="00293F7B">
      <w:pPr>
        <w:pStyle w:val="Ttulo7"/>
      </w:pPr>
      <w:bookmarkStart w:id="5" w:name="_Toc24048849"/>
      <w:r w:rsidRPr="009F63F8">
        <w:t>Objetivo</w:t>
      </w:r>
      <w:bookmarkEnd w:id="5"/>
    </w:p>
    <w:p w14:paraId="39DEB210" w14:textId="7FBE0C9E" w:rsidR="00563F98" w:rsidRPr="007E513C"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O trabalho tem</w:t>
      </w:r>
      <w:r w:rsidR="00481979">
        <w:rPr>
          <w:rFonts w:ascii="Arial" w:eastAsia="Arial" w:hAnsi="Arial" w:cs="Arial"/>
          <w:sz w:val="24"/>
          <w:szCs w:val="24"/>
        </w:rPr>
        <w:t xml:space="preserve"> por</w:t>
      </w:r>
      <w:r w:rsidR="00FF3307">
        <w:rPr>
          <w:rFonts w:ascii="Arial" w:eastAsia="Arial" w:hAnsi="Arial" w:cs="Arial"/>
          <w:sz w:val="24"/>
          <w:szCs w:val="24"/>
        </w:rPr>
        <w:t xml:space="preserve"> </w:t>
      </w:r>
      <w:r w:rsidRPr="007E513C">
        <w:rPr>
          <w:rFonts w:ascii="Arial" w:eastAsia="Arial" w:hAnsi="Arial" w:cs="Arial"/>
          <w:sz w:val="24"/>
          <w:szCs w:val="24"/>
        </w:rPr>
        <w:t xml:space="preserve">objetivo explicar passo-a-passo </w:t>
      </w:r>
      <w:r w:rsidR="00481979">
        <w:rPr>
          <w:rFonts w:ascii="Arial" w:eastAsia="Arial" w:hAnsi="Arial" w:cs="Arial"/>
          <w:sz w:val="24"/>
          <w:szCs w:val="24"/>
        </w:rPr>
        <w:t xml:space="preserve">sobre </w:t>
      </w:r>
      <w:r w:rsidRPr="007E513C">
        <w:rPr>
          <w:rFonts w:ascii="Arial" w:eastAsia="Arial" w:hAnsi="Arial" w:cs="Arial"/>
          <w:sz w:val="24"/>
          <w:szCs w:val="24"/>
        </w:rPr>
        <w:t xml:space="preserve">como </w:t>
      </w:r>
      <w:r w:rsidR="00481979">
        <w:rPr>
          <w:rFonts w:ascii="Arial" w:eastAsia="Arial" w:hAnsi="Arial" w:cs="Arial"/>
          <w:sz w:val="24"/>
          <w:szCs w:val="24"/>
        </w:rPr>
        <w:t xml:space="preserve">as </w:t>
      </w:r>
      <w:r w:rsidRPr="007E513C">
        <w:rPr>
          <w:rFonts w:ascii="Arial" w:eastAsia="Arial" w:hAnsi="Arial" w:cs="Arial"/>
          <w:sz w:val="24"/>
          <w:szCs w:val="24"/>
        </w:rPr>
        <w:t xml:space="preserve">contas de serviços </w:t>
      </w:r>
      <w:r w:rsidRPr="007E513C">
        <w:rPr>
          <w:rFonts w:ascii="Arial" w:eastAsia="Arial" w:hAnsi="Arial" w:cs="Arial"/>
          <w:i/>
          <w:sz w:val="24"/>
          <w:szCs w:val="24"/>
        </w:rPr>
        <w:t>online</w:t>
      </w:r>
      <w:r w:rsidRPr="007E513C">
        <w:rPr>
          <w:rFonts w:ascii="Arial" w:eastAsia="Arial" w:hAnsi="Arial" w:cs="Arial"/>
          <w:color w:val="FF0000"/>
          <w:sz w:val="24"/>
          <w:szCs w:val="24"/>
        </w:rPr>
        <w:t xml:space="preserve"> </w:t>
      </w:r>
      <w:r w:rsidRPr="007E513C">
        <w:rPr>
          <w:rFonts w:ascii="Arial" w:eastAsia="Arial" w:hAnsi="Arial" w:cs="Arial"/>
          <w:sz w:val="24"/>
          <w:szCs w:val="24"/>
        </w:rPr>
        <w:t>podem ser invadidas</w:t>
      </w:r>
      <w:r w:rsidR="00CB02A4">
        <w:rPr>
          <w:rFonts w:ascii="Arial" w:eastAsia="Arial" w:hAnsi="Arial" w:cs="Arial"/>
          <w:sz w:val="24"/>
          <w:szCs w:val="24"/>
        </w:rPr>
        <w:t>, através de um simples software,</w:t>
      </w:r>
      <w:r w:rsidRPr="007E513C">
        <w:rPr>
          <w:rFonts w:ascii="Arial" w:eastAsia="Arial" w:hAnsi="Arial" w:cs="Arial"/>
          <w:sz w:val="24"/>
          <w:szCs w:val="24"/>
        </w:rPr>
        <w:t xml:space="preserve"> e </w:t>
      </w:r>
      <w:r w:rsidR="00481979">
        <w:rPr>
          <w:rFonts w:ascii="Arial" w:eastAsia="Arial" w:hAnsi="Arial" w:cs="Arial"/>
          <w:sz w:val="24"/>
          <w:szCs w:val="24"/>
        </w:rPr>
        <w:t xml:space="preserve">identificar </w:t>
      </w:r>
      <w:r w:rsidRPr="007E513C">
        <w:rPr>
          <w:rFonts w:ascii="Arial" w:eastAsia="Arial" w:hAnsi="Arial" w:cs="Arial"/>
          <w:sz w:val="24"/>
          <w:szCs w:val="24"/>
        </w:rPr>
        <w:t xml:space="preserve">as formas </w:t>
      </w:r>
      <w:r w:rsidR="00481979">
        <w:rPr>
          <w:rFonts w:ascii="Arial" w:eastAsia="Arial" w:hAnsi="Arial" w:cs="Arial"/>
          <w:sz w:val="24"/>
          <w:szCs w:val="24"/>
        </w:rPr>
        <w:t>de prevenção</w:t>
      </w:r>
      <w:r w:rsidRPr="007E513C">
        <w:rPr>
          <w:rFonts w:ascii="Arial" w:eastAsia="Arial" w:hAnsi="Arial" w:cs="Arial"/>
          <w:sz w:val="24"/>
          <w:szCs w:val="24"/>
        </w:rPr>
        <w:t xml:space="preserve">, tanto </w:t>
      </w:r>
      <w:r w:rsidR="00CB02A4">
        <w:rPr>
          <w:rFonts w:ascii="Arial" w:eastAsia="Arial" w:hAnsi="Arial" w:cs="Arial"/>
          <w:sz w:val="24"/>
          <w:szCs w:val="24"/>
        </w:rPr>
        <w:t>aquelas que seriam realizadas pelas</w:t>
      </w:r>
      <w:proofErr w:type="gramStart"/>
      <w:r w:rsidR="00CB02A4">
        <w:rPr>
          <w:rFonts w:ascii="Arial" w:eastAsia="Arial" w:hAnsi="Arial" w:cs="Arial"/>
          <w:sz w:val="24"/>
          <w:szCs w:val="24"/>
        </w:rPr>
        <w:t xml:space="preserve"> </w:t>
      </w:r>
      <w:r w:rsidRPr="007E513C">
        <w:rPr>
          <w:rFonts w:ascii="Arial" w:eastAsia="Arial" w:hAnsi="Arial" w:cs="Arial"/>
          <w:sz w:val="24"/>
          <w:szCs w:val="24"/>
        </w:rPr>
        <w:t xml:space="preserve"> </w:t>
      </w:r>
      <w:proofErr w:type="gramEnd"/>
      <w:r w:rsidRPr="007E513C">
        <w:rPr>
          <w:rFonts w:ascii="Arial" w:eastAsia="Arial" w:hAnsi="Arial" w:cs="Arial"/>
          <w:sz w:val="24"/>
          <w:szCs w:val="24"/>
        </w:rPr>
        <w:t>empresa</w:t>
      </w:r>
      <w:r w:rsidR="00CB02A4">
        <w:rPr>
          <w:rFonts w:ascii="Arial" w:eastAsia="Arial" w:hAnsi="Arial" w:cs="Arial"/>
          <w:sz w:val="24"/>
          <w:szCs w:val="24"/>
        </w:rPr>
        <w:t>s</w:t>
      </w:r>
      <w:r w:rsidRPr="007E513C">
        <w:rPr>
          <w:rFonts w:ascii="Arial" w:eastAsia="Arial" w:hAnsi="Arial" w:cs="Arial"/>
          <w:sz w:val="24"/>
          <w:szCs w:val="24"/>
        </w:rPr>
        <w:t xml:space="preserve"> quanto </w:t>
      </w:r>
      <w:r w:rsidR="00CB02A4">
        <w:rPr>
          <w:rFonts w:ascii="Arial" w:eastAsia="Arial" w:hAnsi="Arial" w:cs="Arial"/>
          <w:sz w:val="24"/>
          <w:szCs w:val="24"/>
        </w:rPr>
        <w:t>pelo</w:t>
      </w:r>
      <w:r w:rsidRPr="007E513C">
        <w:rPr>
          <w:rFonts w:ascii="Arial" w:eastAsia="Arial" w:hAnsi="Arial" w:cs="Arial"/>
          <w:sz w:val="24"/>
          <w:szCs w:val="24"/>
        </w:rPr>
        <w:t xml:space="preserve"> usuário</w:t>
      </w:r>
      <w:r w:rsidR="00481979">
        <w:rPr>
          <w:rFonts w:ascii="Arial" w:eastAsia="Arial" w:hAnsi="Arial" w:cs="Arial"/>
          <w:sz w:val="24"/>
          <w:szCs w:val="24"/>
        </w:rPr>
        <w:t xml:space="preserve"> comum (pessoa física)</w:t>
      </w:r>
      <w:r w:rsidRPr="007E513C">
        <w:rPr>
          <w:rFonts w:ascii="Arial" w:eastAsia="Arial" w:hAnsi="Arial" w:cs="Arial"/>
          <w:sz w:val="24"/>
          <w:szCs w:val="24"/>
        </w:rPr>
        <w:t xml:space="preserve">. </w:t>
      </w:r>
      <w:r w:rsidR="00481979">
        <w:rPr>
          <w:rFonts w:ascii="Arial" w:eastAsia="Arial" w:hAnsi="Arial" w:cs="Arial"/>
          <w:sz w:val="24"/>
          <w:szCs w:val="24"/>
        </w:rPr>
        <w:t>Outro objetivo é o de demonstrar</w:t>
      </w:r>
      <w:r w:rsidRPr="007E513C">
        <w:rPr>
          <w:rFonts w:ascii="Arial" w:eastAsia="Arial" w:hAnsi="Arial" w:cs="Arial"/>
          <w:sz w:val="24"/>
          <w:szCs w:val="24"/>
        </w:rPr>
        <w:t xml:space="preserve"> </w:t>
      </w:r>
      <w:r w:rsidR="00FF3307">
        <w:rPr>
          <w:rFonts w:ascii="Arial" w:eastAsia="Arial" w:hAnsi="Arial" w:cs="Arial"/>
          <w:sz w:val="24"/>
          <w:szCs w:val="24"/>
        </w:rPr>
        <w:t xml:space="preserve">a </w:t>
      </w:r>
      <w:r w:rsidRPr="007E513C">
        <w:rPr>
          <w:rFonts w:ascii="Arial" w:eastAsia="Arial" w:hAnsi="Arial" w:cs="Arial"/>
          <w:sz w:val="24"/>
          <w:szCs w:val="24"/>
        </w:rPr>
        <w:t xml:space="preserve">importância </w:t>
      </w:r>
      <w:r w:rsidR="00FF3307" w:rsidRPr="007E513C">
        <w:rPr>
          <w:rFonts w:ascii="Arial" w:eastAsia="Arial" w:hAnsi="Arial" w:cs="Arial"/>
          <w:sz w:val="24"/>
          <w:szCs w:val="24"/>
        </w:rPr>
        <w:t>de as</w:t>
      </w:r>
      <w:r w:rsidRPr="007E513C">
        <w:rPr>
          <w:rFonts w:ascii="Arial" w:eastAsia="Arial" w:hAnsi="Arial" w:cs="Arial"/>
          <w:sz w:val="24"/>
          <w:szCs w:val="24"/>
        </w:rPr>
        <w:t xml:space="preserve"> partes entender</w:t>
      </w:r>
      <w:r w:rsidR="00FF3307">
        <w:rPr>
          <w:rFonts w:ascii="Arial" w:eastAsia="Arial" w:hAnsi="Arial" w:cs="Arial"/>
          <w:sz w:val="24"/>
          <w:szCs w:val="24"/>
        </w:rPr>
        <w:t>em</w:t>
      </w:r>
      <w:r w:rsidRPr="007E513C">
        <w:rPr>
          <w:rFonts w:ascii="Arial" w:eastAsia="Arial" w:hAnsi="Arial" w:cs="Arial"/>
          <w:sz w:val="24"/>
          <w:szCs w:val="24"/>
        </w:rPr>
        <w:t xml:space="preserve"> e conscientizar</w:t>
      </w:r>
      <w:r w:rsidR="00FF3307">
        <w:rPr>
          <w:rFonts w:ascii="Arial" w:eastAsia="Arial" w:hAnsi="Arial" w:cs="Arial"/>
          <w:sz w:val="24"/>
          <w:szCs w:val="24"/>
        </w:rPr>
        <w:t>em</w:t>
      </w:r>
      <w:r w:rsidRPr="007E513C">
        <w:rPr>
          <w:rFonts w:ascii="Arial" w:eastAsia="Arial" w:hAnsi="Arial" w:cs="Arial"/>
          <w:sz w:val="24"/>
          <w:szCs w:val="24"/>
        </w:rPr>
        <w:t xml:space="preserve"> sobre esse assunto, pois um problema como esse pode causar um grande impacto para a organização </w:t>
      </w:r>
      <w:r w:rsidR="00E32516" w:rsidRPr="007E513C">
        <w:rPr>
          <w:rFonts w:ascii="Arial" w:eastAsia="Arial" w:hAnsi="Arial" w:cs="Arial"/>
          <w:sz w:val="24"/>
          <w:szCs w:val="24"/>
        </w:rPr>
        <w:t>e</w:t>
      </w:r>
      <w:r w:rsidRPr="007E513C">
        <w:rPr>
          <w:rFonts w:ascii="Arial" w:eastAsia="Arial" w:hAnsi="Arial" w:cs="Arial"/>
          <w:sz w:val="24"/>
          <w:szCs w:val="24"/>
        </w:rPr>
        <w:t xml:space="preserve"> para o consumidor daquele serviço.</w:t>
      </w:r>
    </w:p>
    <w:p w14:paraId="3185AE3F" w14:textId="28F20BB9" w:rsidR="005B51C6" w:rsidRPr="005B51C6" w:rsidDel="005B51C6" w:rsidRDefault="005B51C6" w:rsidP="00CB02A4">
      <w:pPr>
        <w:spacing w:line="360" w:lineRule="auto"/>
        <w:ind w:firstLine="709"/>
        <w:jc w:val="both"/>
        <w:rPr>
          <w:del w:id="6" w:author="Matos, Mikael Akira Shishito" w:date="2019-09-23T10:09:00Z"/>
          <w:rFonts w:ascii="Arial" w:eastAsia="Arial" w:hAnsi="Arial" w:cs="Arial"/>
          <w:sz w:val="24"/>
          <w:szCs w:val="24"/>
        </w:rPr>
      </w:pPr>
      <w:r w:rsidRPr="007E513C">
        <w:rPr>
          <w:rFonts w:ascii="Arial" w:eastAsia="Arial" w:hAnsi="Arial" w:cs="Arial"/>
          <w:sz w:val="24"/>
          <w:szCs w:val="24"/>
        </w:rPr>
        <w:t>Este trabalho aborda mais profundamente o processo em que existe o acesso aos dados das contas de usuários e porque</w:t>
      </w:r>
      <w:r w:rsidRPr="007E513C">
        <w:rPr>
          <w:rFonts w:ascii="Arial" w:eastAsia="Arial" w:hAnsi="Arial" w:cs="Arial"/>
          <w:color w:val="FF0000"/>
          <w:sz w:val="24"/>
          <w:szCs w:val="24"/>
        </w:rPr>
        <w:t xml:space="preserve"> </w:t>
      </w:r>
      <w:r w:rsidRPr="007E513C">
        <w:rPr>
          <w:rFonts w:ascii="Arial" w:eastAsia="Arial" w:hAnsi="Arial" w:cs="Arial"/>
          <w:sz w:val="24"/>
          <w:szCs w:val="24"/>
        </w:rPr>
        <w:t xml:space="preserve">é </w:t>
      </w:r>
      <w:r w:rsidRPr="00FF3307">
        <w:rPr>
          <w:rFonts w:ascii="Arial" w:eastAsia="Arial" w:hAnsi="Arial" w:cs="Arial"/>
          <w:sz w:val="24"/>
          <w:szCs w:val="24"/>
        </w:rPr>
        <w:t xml:space="preserve">imprescindível existir a conscientização sobre esse tema, tanto para informar o usuário do serviço quanto </w:t>
      </w:r>
      <w:r w:rsidRPr="007E513C">
        <w:rPr>
          <w:rFonts w:ascii="Arial" w:eastAsia="Arial" w:hAnsi="Arial" w:cs="Arial"/>
          <w:sz w:val="24"/>
          <w:szCs w:val="24"/>
        </w:rPr>
        <w:t>para que as empresas consigam desenvolver novas técnicas para defender seus dados e barra</w:t>
      </w:r>
      <w:r w:rsidR="00850F4F">
        <w:rPr>
          <w:rFonts w:ascii="Arial" w:eastAsia="Arial" w:hAnsi="Arial" w:cs="Arial"/>
          <w:sz w:val="24"/>
          <w:szCs w:val="24"/>
        </w:rPr>
        <w:t>r</w:t>
      </w:r>
      <w:r w:rsidRPr="007E513C">
        <w:rPr>
          <w:rFonts w:ascii="Arial" w:eastAsia="Arial" w:hAnsi="Arial" w:cs="Arial"/>
          <w:sz w:val="24"/>
          <w:szCs w:val="24"/>
        </w:rPr>
        <w:t xml:space="preserve"> acessos não </w:t>
      </w:r>
      <w:proofErr w:type="spellStart"/>
      <w:proofErr w:type="gramStart"/>
      <w:r w:rsidRPr="007E513C">
        <w:rPr>
          <w:rFonts w:ascii="Arial" w:eastAsia="Arial" w:hAnsi="Arial" w:cs="Arial"/>
          <w:sz w:val="24"/>
          <w:szCs w:val="24"/>
        </w:rPr>
        <w:t>autorizados.</w:t>
      </w:r>
      <w:proofErr w:type="gramEnd"/>
    </w:p>
    <w:p w14:paraId="2F61F0FF" w14:textId="6112B9BF" w:rsidR="00563F98" w:rsidRPr="00563F98" w:rsidRDefault="00850F4F" w:rsidP="00850F4F">
      <w:pPr>
        <w:spacing w:line="360" w:lineRule="auto"/>
        <w:ind w:firstLine="708"/>
        <w:jc w:val="both"/>
        <w:rPr>
          <w:rFonts w:ascii="Arial" w:eastAsia="Arial" w:hAnsi="Arial" w:cs="Arial"/>
          <w:sz w:val="24"/>
          <w:szCs w:val="24"/>
          <w:u w:val="single"/>
        </w:rPr>
      </w:pPr>
      <w:r>
        <w:rPr>
          <w:rFonts w:ascii="Arial" w:eastAsia="Arial" w:hAnsi="Arial" w:cs="Arial"/>
          <w:sz w:val="24"/>
          <w:szCs w:val="24"/>
        </w:rPr>
        <w:t>A</w:t>
      </w:r>
      <w:proofErr w:type="spellEnd"/>
      <w:r>
        <w:rPr>
          <w:rFonts w:ascii="Arial" w:eastAsia="Arial" w:hAnsi="Arial" w:cs="Arial"/>
          <w:sz w:val="24"/>
          <w:szCs w:val="24"/>
        </w:rPr>
        <w:t xml:space="preserve"> intenção seria c</w:t>
      </w:r>
      <w:r w:rsidR="00563F98" w:rsidRPr="00FF3307">
        <w:rPr>
          <w:rFonts w:ascii="Arial" w:eastAsia="Arial" w:hAnsi="Arial" w:cs="Arial"/>
          <w:sz w:val="24"/>
          <w:szCs w:val="24"/>
        </w:rPr>
        <w:t>ontribuir</w:t>
      </w:r>
      <w:r w:rsidR="00563F98" w:rsidRPr="007E513C">
        <w:rPr>
          <w:rFonts w:ascii="Arial" w:eastAsia="Arial" w:hAnsi="Arial" w:cs="Arial"/>
          <w:sz w:val="24"/>
          <w:szCs w:val="24"/>
        </w:rPr>
        <w:t xml:space="preserve"> com desenvolvedores</w:t>
      </w:r>
      <w:r w:rsidR="00563F98"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r w:rsidR="00FF3307">
        <w:rPr>
          <w:rFonts w:ascii="Arial" w:eastAsia="Arial" w:hAnsi="Arial" w:cs="Arial"/>
          <w:sz w:val="24"/>
          <w:szCs w:val="24"/>
        </w:rPr>
        <w:t>,</w:t>
      </w:r>
      <w:r w:rsidR="00E32516" w:rsidRPr="00E32516">
        <w:rPr>
          <w:rFonts w:ascii="Arial" w:eastAsia="Arial" w:hAnsi="Arial" w:cs="Arial"/>
          <w:sz w:val="24"/>
          <w:szCs w:val="24"/>
          <w:highlight w:val="yellow"/>
        </w:rPr>
        <w:t xml:space="preserve"> </w:t>
      </w:r>
      <w:r w:rsidR="00E32516" w:rsidRPr="00E32516">
        <w:rPr>
          <w:rFonts w:ascii="Arial" w:eastAsia="Arial" w:hAnsi="Arial" w:cs="Arial"/>
          <w:sz w:val="24"/>
          <w:szCs w:val="24"/>
        </w:rPr>
        <w:t xml:space="preserve">proporcionando aos </w:t>
      </w:r>
      <w:proofErr w:type="gramStart"/>
      <w:r w:rsidR="00E32516" w:rsidRPr="00E32516">
        <w:rPr>
          <w:rFonts w:ascii="Arial" w:eastAsia="Arial" w:hAnsi="Arial" w:cs="Arial"/>
          <w:sz w:val="24"/>
          <w:szCs w:val="24"/>
        </w:rPr>
        <w:t>desenvolvedores formas</w:t>
      </w:r>
      <w:proofErr w:type="gramEnd"/>
      <w:r w:rsidR="00E32516" w:rsidRPr="00E32516">
        <w:rPr>
          <w:rFonts w:ascii="Arial" w:eastAsia="Arial" w:hAnsi="Arial" w:cs="Arial"/>
          <w:sz w:val="24"/>
          <w:szCs w:val="24"/>
        </w:rPr>
        <w:t xml:space="preserve"> alternativas para aplicação útil e mais rápida</w:t>
      </w:r>
      <w:r>
        <w:rPr>
          <w:rFonts w:ascii="Arial" w:eastAsia="Arial" w:hAnsi="Arial" w:cs="Arial"/>
          <w:sz w:val="24"/>
          <w:szCs w:val="24"/>
        </w:rPr>
        <w:t>s</w:t>
      </w:r>
      <w:r w:rsidR="00E32516" w:rsidRPr="00E32516">
        <w:rPr>
          <w:rFonts w:ascii="Arial" w:eastAsia="Arial" w:hAnsi="Arial" w:cs="Arial"/>
          <w:sz w:val="24"/>
          <w:szCs w:val="24"/>
        </w:rPr>
        <w:t xml:space="preserve"> na identificação e solução para as invasões ocorridas</w:t>
      </w:r>
      <w:r>
        <w:rPr>
          <w:rFonts w:ascii="Arial" w:eastAsia="Arial" w:hAnsi="Arial" w:cs="Arial"/>
          <w:sz w:val="24"/>
          <w:szCs w:val="24"/>
        </w:rPr>
        <w:t>;</w:t>
      </w:r>
      <w:r w:rsidR="00FF3307">
        <w:rPr>
          <w:rFonts w:ascii="Arial" w:eastAsia="Arial" w:hAnsi="Arial" w:cs="Arial"/>
          <w:sz w:val="24"/>
          <w:szCs w:val="24"/>
        </w:rPr>
        <w:t xml:space="preserve"> e</w:t>
      </w:r>
      <w:r w:rsidR="00563F98" w:rsidRPr="005B51C6">
        <w:rPr>
          <w:rFonts w:ascii="Arial" w:eastAsia="Arial" w:hAnsi="Arial" w:cs="Arial"/>
          <w:sz w:val="24"/>
          <w:szCs w:val="24"/>
        </w:rPr>
        <w:t xml:space="preserve"> </w:t>
      </w:r>
      <w:r w:rsidR="00563F98" w:rsidRPr="00FF3307">
        <w:rPr>
          <w:rFonts w:ascii="Arial" w:eastAsia="Arial" w:hAnsi="Arial" w:cs="Arial"/>
          <w:sz w:val="24"/>
          <w:szCs w:val="24"/>
        </w:rPr>
        <w:t xml:space="preserve">buscar </w:t>
      </w:r>
      <w:r w:rsidR="00482C1D" w:rsidRPr="005B51C6">
        <w:rPr>
          <w:rFonts w:ascii="Arial" w:eastAsia="Arial" w:hAnsi="Arial" w:cs="Arial"/>
          <w:sz w:val="24"/>
          <w:szCs w:val="24"/>
        </w:rPr>
        <w:lastRenderedPageBreak/>
        <w:t>esses resultados</w:t>
      </w:r>
      <w:r w:rsidR="00563F98" w:rsidRPr="005B51C6">
        <w:rPr>
          <w:rFonts w:ascii="Arial" w:eastAsia="Arial" w:hAnsi="Arial" w:cs="Arial"/>
          <w:sz w:val="24"/>
          <w:szCs w:val="24"/>
        </w:rPr>
        <w:t xml:space="preserve"> através de uma </w:t>
      </w:r>
      <w:r w:rsidR="00563F98" w:rsidRPr="00E32516">
        <w:rPr>
          <w:rFonts w:ascii="Arial" w:eastAsia="Arial" w:hAnsi="Arial" w:cs="Arial"/>
          <w:sz w:val="24"/>
          <w:szCs w:val="24"/>
        </w:rPr>
        <w:t>descrição detalh</w:t>
      </w:r>
      <w:r w:rsidR="00563F98"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00563F98" w:rsidRPr="00E32516">
        <w:rPr>
          <w:rFonts w:ascii="Arial" w:eastAsia="Arial" w:hAnsi="Arial" w:cs="Arial"/>
          <w:sz w:val="24"/>
          <w:szCs w:val="24"/>
        </w:rPr>
        <w:t>acesso às contas privadas de usuários nos diversos tipos de serviços disponibilizados via internet</w:t>
      </w:r>
      <w:r w:rsidR="00E32516">
        <w:rPr>
          <w:rFonts w:ascii="Arial" w:eastAsia="Arial" w:hAnsi="Arial" w:cs="Arial"/>
          <w:sz w:val="24"/>
          <w:szCs w:val="24"/>
        </w:rPr>
        <w:t>, bem como a mitigação recomendada.</w:t>
      </w:r>
    </w:p>
    <w:p w14:paraId="6D7CF7BB" w14:textId="77777777" w:rsidR="00482C1D" w:rsidRDefault="00482C1D" w:rsidP="00E32516">
      <w:pPr>
        <w:spacing w:line="360" w:lineRule="auto"/>
        <w:jc w:val="both"/>
        <w:rPr>
          <w:rFonts w:ascii="Arial" w:eastAsia="Arial" w:hAnsi="Arial" w:cs="Arial"/>
          <w:sz w:val="24"/>
          <w:szCs w:val="24"/>
        </w:rPr>
      </w:pPr>
    </w:p>
    <w:p w14:paraId="6E38B332" w14:textId="77777777" w:rsidR="00544289" w:rsidRPr="009F63F8" w:rsidRDefault="003D1043" w:rsidP="00293F7B">
      <w:pPr>
        <w:pStyle w:val="Ttulo7"/>
      </w:pPr>
      <w:bookmarkStart w:id="7" w:name="_Toc24048850"/>
      <w:r w:rsidRPr="009F63F8">
        <w:t>Metodologia</w:t>
      </w:r>
      <w:bookmarkEnd w:id="7"/>
    </w:p>
    <w:p w14:paraId="103F8585" w14:textId="7A3B9326"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 xml:space="preserve">Neste trabalho de graduação, </w:t>
      </w:r>
      <w:r w:rsidR="00E32516">
        <w:rPr>
          <w:rFonts w:ascii="Arial" w:eastAsia="Arial" w:hAnsi="Arial" w:cs="Arial"/>
          <w:sz w:val="24"/>
          <w:szCs w:val="24"/>
        </w:rPr>
        <w:t>será explorado</w:t>
      </w:r>
      <w:r>
        <w:rPr>
          <w:rFonts w:ascii="Arial" w:eastAsia="Arial" w:hAnsi="Arial" w:cs="Arial"/>
          <w:sz w:val="24"/>
          <w:szCs w:val="24"/>
        </w:rPr>
        <w:t xml:space="preserve"> o tema proposto através de um cenário prático para demonstração do método de invasão, </w:t>
      </w:r>
      <w:r w:rsidR="00C8204F">
        <w:rPr>
          <w:rFonts w:ascii="Arial" w:eastAsia="Arial" w:hAnsi="Arial" w:cs="Arial"/>
          <w:sz w:val="24"/>
          <w:szCs w:val="24"/>
        </w:rPr>
        <w:t xml:space="preserve">e </w:t>
      </w:r>
      <w:r w:rsidR="00E32516">
        <w:rPr>
          <w:rFonts w:ascii="Arial" w:eastAsia="Arial" w:hAnsi="Arial" w:cs="Arial"/>
          <w:sz w:val="24"/>
          <w:szCs w:val="24"/>
        </w:rPr>
        <w:t>explicado</w:t>
      </w:r>
      <w:r>
        <w:rPr>
          <w:rFonts w:ascii="Arial" w:eastAsia="Arial" w:hAnsi="Arial" w:cs="Arial"/>
          <w:sz w:val="24"/>
          <w:szCs w:val="24"/>
        </w:rPr>
        <w:t xml:space="preserve"> como prevenir ta</w:t>
      </w:r>
      <w:r w:rsidR="00E32516">
        <w:rPr>
          <w:rFonts w:ascii="Arial" w:eastAsia="Arial" w:hAnsi="Arial" w:cs="Arial"/>
          <w:sz w:val="24"/>
          <w:szCs w:val="24"/>
        </w:rPr>
        <w:t>l</w:t>
      </w:r>
      <w:r>
        <w:rPr>
          <w:rFonts w:ascii="Arial" w:eastAsia="Arial" w:hAnsi="Arial" w:cs="Arial"/>
          <w:sz w:val="24"/>
          <w:szCs w:val="24"/>
        </w:rPr>
        <w:t xml:space="preserve"> método falado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 xml:space="preserve">como base pesquisas </w:t>
      </w:r>
      <w:proofErr w:type="gramStart"/>
      <w:r>
        <w:rPr>
          <w:rFonts w:ascii="Arial" w:eastAsia="Arial" w:hAnsi="Arial" w:cs="Arial"/>
          <w:sz w:val="24"/>
          <w:szCs w:val="24"/>
        </w:rPr>
        <w:t>bibliográficas em artigos, livros, sites</w:t>
      </w:r>
      <w:proofErr w:type="gramEnd"/>
      <w:r>
        <w:rPr>
          <w:rFonts w:ascii="Arial" w:eastAsia="Arial" w:hAnsi="Arial" w:cs="Arial"/>
          <w:sz w:val="24"/>
          <w:szCs w:val="24"/>
        </w:rPr>
        <w:t xml:space="preserve"> acadêmicos e corporativos.</w:t>
      </w:r>
    </w:p>
    <w:p w14:paraId="70B9E818" w14:textId="2E212D07" w:rsidR="002474AE" w:rsidRDefault="002B585A" w:rsidP="00FC09CB">
      <w:pPr>
        <w:spacing w:line="360" w:lineRule="auto"/>
        <w:ind w:firstLine="709"/>
        <w:jc w:val="both"/>
        <w:rPr>
          <w:rFonts w:ascii="Arial" w:eastAsia="Arial" w:hAnsi="Arial" w:cs="Arial"/>
          <w:sz w:val="24"/>
          <w:szCs w:val="24"/>
        </w:rPr>
      </w:pPr>
      <w:r w:rsidRPr="00E32516">
        <w:rPr>
          <w:rFonts w:ascii="Arial" w:eastAsia="Arial" w:hAnsi="Arial" w:cs="Arial"/>
          <w:sz w:val="24"/>
          <w:szCs w:val="24"/>
        </w:rPr>
        <w:t xml:space="preserve">Este documento é composto de </w:t>
      </w:r>
      <w:r w:rsidR="005B51C6" w:rsidRPr="00E32516">
        <w:rPr>
          <w:rFonts w:ascii="Arial" w:eastAsia="Arial" w:hAnsi="Arial" w:cs="Arial"/>
          <w:sz w:val="24"/>
          <w:szCs w:val="24"/>
        </w:rPr>
        <w:t>quatro</w:t>
      </w:r>
      <w:r w:rsidR="00E32516">
        <w:rPr>
          <w:rFonts w:ascii="Arial" w:eastAsia="Arial" w:hAnsi="Arial" w:cs="Arial"/>
          <w:sz w:val="24"/>
          <w:szCs w:val="24"/>
        </w:rPr>
        <w:t xml:space="preserve"> </w:t>
      </w:r>
      <w:r w:rsidRPr="00E32516">
        <w:rPr>
          <w:rFonts w:ascii="Arial" w:eastAsia="Arial" w:hAnsi="Arial" w:cs="Arial"/>
          <w:sz w:val="24"/>
          <w:szCs w:val="24"/>
        </w:rPr>
        <w:t xml:space="preserve">capítulos, sendo o primeiro utilizado para </w:t>
      </w:r>
      <w:r w:rsidR="005B51C6" w:rsidRPr="00E32516">
        <w:rPr>
          <w:rFonts w:ascii="Arial" w:eastAsia="Arial" w:hAnsi="Arial" w:cs="Arial"/>
          <w:sz w:val="24"/>
          <w:szCs w:val="24"/>
        </w:rPr>
        <w:t>a</w:t>
      </w:r>
      <w:r w:rsidRPr="00E32516">
        <w:rPr>
          <w:rFonts w:ascii="Arial" w:eastAsia="Arial" w:hAnsi="Arial" w:cs="Arial"/>
          <w:sz w:val="24"/>
          <w:szCs w:val="24"/>
        </w:rPr>
        <w:t xml:space="preserve"> </w:t>
      </w:r>
      <w:r w:rsidR="005B51C6" w:rsidRPr="00E32516">
        <w:rPr>
          <w:rFonts w:ascii="Arial" w:eastAsia="Arial" w:hAnsi="Arial" w:cs="Arial"/>
          <w:sz w:val="24"/>
          <w:szCs w:val="24"/>
        </w:rPr>
        <w:t>compreensão do funcionamento da autenticação em contas</w:t>
      </w:r>
      <w:r w:rsidRPr="00E32516">
        <w:rPr>
          <w:rFonts w:ascii="Arial" w:eastAsia="Arial" w:hAnsi="Arial" w:cs="Arial"/>
          <w:sz w:val="24"/>
          <w:szCs w:val="24"/>
        </w:rPr>
        <w:t>, o segundo</w:t>
      </w:r>
      <w:r w:rsidR="005B51C6" w:rsidRPr="00E32516">
        <w:rPr>
          <w:rFonts w:ascii="Arial" w:eastAsia="Arial" w:hAnsi="Arial" w:cs="Arial"/>
          <w:sz w:val="24"/>
          <w:szCs w:val="24"/>
        </w:rPr>
        <w:t xml:space="preserve"> irá focar nas ferramentas utilizadas, o terceiro será em um cenário prático do projeto e o último tratará das formas de mitigação.</w:t>
      </w:r>
    </w:p>
    <w:p w14:paraId="5550D15C" w14:textId="77777777" w:rsidR="00E32516" w:rsidRDefault="00E32516">
      <w:pPr>
        <w:spacing w:line="360" w:lineRule="auto"/>
        <w:jc w:val="both"/>
        <w:rPr>
          <w:rFonts w:ascii="Arial" w:eastAsia="Arial" w:hAnsi="Arial" w:cs="Arial"/>
          <w:sz w:val="24"/>
          <w:szCs w:val="24"/>
        </w:rPr>
      </w:pPr>
    </w:p>
    <w:p w14:paraId="479975E7" w14:textId="77777777" w:rsidR="00850F4F" w:rsidRDefault="00850F4F">
      <w:pPr>
        <w:rPr>
          <w:rFonts w:ascii="Arial" w:eastAsia="Arial" w:hAnsi="Arial" w:cs="Arial"/>
          <w:b/>
          <w:color w:val="000000"/>
          <w:sz w:val="24"/>
          <w:szCs w:val="24"/>
        </w:rPr>
      </w:pPr>
      <w:r>
        <w:rPr>
          <w:rFonts w:ascii="Arial" w:eastAsia="Arial" w:hAnsi="Arial" w:cs="Arial"/>
          <w:b/>
          <w:color w:val="000000"/>
          <w:sz w:val="24"/>
          <w:szCs w:val="24"/>
        </w:rPr>
        <w:br w:type="page"/>
      </w:r>
    </w:p>
    <w:p w14:paraId="10F550BC" w14:textId="44533808" w:rsidR="00544289" w:rsidRPr="00E32516" w:rsidRDefault="00482C1D" w:rsidP="00293F7B">
      <w:pPr>
        <w:pStyle w:val="Ttulo7"/>
      </w:pPr>
      <w:bookmarkStart w:id="8" w:name="_Toc24048851"/>
      <w:r w:rsidRPr="00E32516">
        <w:lastRenderedPageBreak/>
        <w:t xml:space="preserve">1. </w:t>
      </w:r>
      <w:r w:rsidR="003D1043" w:rsidRPr="00E32516">
        <w:t>Contas e autenticação</w:t>
      </w:r>
      <w:bookmarkEnd w:id="8"/>
    </w:p>
    <w:p w14:paraId="2E270162" w14:textId="59198D6B"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 xml:space="preserve">realmente é e consiga salvar seus dados e informações, além de protegê-los. Para </w:t>
      </w:r>
      <w:r w:rsidR="00850F4F">
        <w:rPr>
          <w:rFonts w:ascii="Arial" w:eastAsia="Arial" w:hAnsi="Arial" w:cs="Arial"/>
          <w:color w:val="000000"/>
          <w:sz w:val="24"/>
          <w:szCs w:val="24"/>
        </w:rPr>
        <w:t>poder</w:t>
      </w:r>
      <w:r>
        <w:rPr>
          <w:rFonts w:ascii="Arial" w:eastAsia="Arial" w:hAnsi="Arial" w:cs="Arial"/>
          <w:color w:val="000000"/>
          <w:sz w:val="24"/>
          <w:szCs w:val="24"/>
        </w:rPr>
        <w:t xml:space="preserve"> analisar essa</w:t>
      </w:r>
      <w:r w:rsidR="00850F4F">
        <w:rPr>
          <w:rFonts w:ascii="Arial" w:eastAsia="Arial" w:hAnsi="Arial" w:cs="Arial"/>
          <w:color w:val="000000"/>
          <w:sz w:val="24"/>
          <w:szCs w:val="24"/>
        </w:rPr>
        <w:t xml:space="preserve"> ação de uma forma mais clara, será utilizada</w:t>
      </w:r>
      <w:r>
        <w:rPr>
          <w:rFonts w:ascii="Arial" w:eastAsia="Arial" w:hAnsi="Arial" w:cs="Arial"/>
          <w:color w:val="000000"/>
          <w:sz w:val="24"/>
          <w:szCs w:val="24"/>
        </w:rPr>
        <w:t xml:space="preserve">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r w:rsidR="002B585A">
        <w:rPr>
          <w:rFonts w:ascii="Arial" w:eastAsia="Arial" w:hAnsi="Arial" w:cs="Arial"/>
          <w:color w:val="000000"/>
          <w:sz w:val="24"/>
          <w:szCs w:val="24"/>
        </w:rPr>
        <w:t xml:space="preserve"> princípio</w:t>
      </w:r>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548C1614"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w:t>
      </w:r>
      <w:r w:rsidR="00E32516">
        <w:rPr>
          <w:rFonts w:ascii="Arial" w:eastAsia="Arial" w:hAnsi="Arial" w:cs="Arial"/>
          <w:sz w:val="24"/>
          <w:szCs w:val="24"/>
        </w:rPr>
        <w:t xml:space="preserve"> relata</w:t>
      </w:r>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w:t>
      </w:r>
      <w:r>
        <w:rPr>
          <w:rFonts w:ascii="Arial" w:eastAsia="Arial" w:hAnsi="Arial" w:cs="Arial"/>
          <w:sz w:val="24"/>
          <w:szCs w:val="24"/>
        </w:rPr>
        <w:lastRenderedPageBreak/>
        <w:t xml:space="preserve">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CF7C248"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r w:rsidR="002B585A">
        <w:rPr>
          <w:rFonts w:ascii="Arial" w:eastAsia="Arial" w:hAnsi="Arial" w:cs="Arial"/>
          <w:color w:val="000000"/>
          <w:sz w:val="24"/>
          <w:szCs w:val="24"/>
        </w:rPr>
        <w:t>pode</w:t>
      </w:r>
      <w:r w:rsidR="00E32516">
        <w:rPr>
          <w:rFonts w:ascii="Arial" w:eastAsia="Arial" w:hAnsi="Arial" w:cs="Arial"/>
          <w:color w:val="000000"/>
          <w:sz w:val="24"/>
          <w:szCs w:val="24"/>
        </w:rPr>
        <w:t>m</w:t>
      </w:r>
      <w:r w:rsidR="002B585A">
        <w:rPr>
          <w:rFonts w:ascii="Arial" w:eastAsia="Arial" w:hAnsi="Arial" w:cs="Arial"/>
          <w:color w:val="000000"/>
          <w:sz w:val="24"/>
          <w:szCs w:val="24"/>
        </w:rPr>
        <w:t xml:space="preserve"> ser </w:t>
      </w:r>
      <w:r>
        <w:rPr>
          <w:rFonts w:ascii="Arial" w:eastAsia="Arial" w:hAnsi="Arial" w:cs="Arial"/>
          <w:color w:val="000000"/>
          <w:sz w:val="24"/>
          <w:szCs w:val="24"/>
        </w:rPr>
        <w:t>ver</w:t>
      </w:r>
      <w:r w:rsidR="002B585A">
        <w:rPr>
          <w:rFonts w:ascii="Arial" w:eastAsia="Arial" w:hAnsi="Arial" w:cs="Arial"/>
          <w:color w:val="000000"/>
          <w:sz w:val="24"/>
          <w:szCs w:val="24"/>
        </w:rPr>
        <w:t>ificados</w:t>
      </w:r>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 xml:space="preserve">Como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E32516" w:rsidRDefault="00482C1D" w:rsidP="00293F7B">
      <w:pPr>
        <w:pStyle w:val="Ttulo7"/>
      </w:pPr>
      <w:bookmarkStart w:id="9" w:name="_Toc24048852"/>
      <w:r w:rsidRPr="00E32516">
        <w:lastRenderedPageBreak/>
        <w:t xml:space="preserve">2. </w:t>
      </w:r>
      <w:r w:rsidR="003D1043" w:rsidRPr="00E32516">
        <w:t>Explorando vulnerabilidades em contas</w:t>
      </w:r>
      <w:bookmarkEnd w:id="9"/>
    </w:p>
    <w:p w14:paraId="10425CCF" w14:textId="56E4BB9C" w:rsidR="00293F7B"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r w:rsidR="00E32516">
        <w:rPr>
          <w:rFonts w:ascii="Arial" w:eastAsia="Arial" w:hAnsi="Arial" w:cs="Arial"/>
          <w:sz w:val="24"/>
          <w:szCs w:val="24"/>
        </w:rPr>
        <w:t>no</w:t>
      </w:r>
      <w:ins w:id="10" w:author="Jacinto Carlos Ascencio Cansado" w:date="2019-09-20T15:28:00Z">
        <w:r w:rsidR="002B585A">
          <w:rPr>
            <w:rFonts w:ascii="Arial" w:eastAsia="Arial" w:hAnsi="Arial" w:cs="Arial"/>
            <w:sz w:val="24"/>
            <w:szCs w:val="24"/>
          </w:rPr>
          <w:t xml:space="preserve"> </w:t>
        </w:r>
      </w:ins>
      <w:r>
        <w:rPr>
          <w:rFonts w:ascii="Arial" w:eastAsia="Arial" w:hAnsi="Arial" w:cs="Arial"/>
          <w:sz w:val="24"/>
          <w:szCs w:val="24"/>
        </w:rPr>
        <w:t xml:space="preserve">decorrer deste capítulo </w:t>
      </w:r>
      <w:r w:rsidR="00E32516">
        <w:rPr>
          <w:rFonts w:ascii="Arial" w:eastAsia="Arial" w:hAnsi="Arial" w:cs="Arial"/>
          <w:sz w:val="24"/>
          <w:szCs w:val="24"/>
        </w:rPr>
        <w:t>demostra-se</w:t>
      </w:r>
      <w:r w:rsidR="002B585A">
        <w:rPr>
          <w:rFonts w:ascii="Arial" w:eastAsia="Arial" w:hAnsi="Arial" w:cs="Arial"/>
          <w:sz w:val="24"/>
          <w:szCs w:val="24"/>
        </w:rPr>
        <w:t xml:space="preserve"> </w:t>
      </w:r>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r w:rsidR="001D7006">
        <w:rPr>
          <w:rFonts w:ascii="Arial" w:eastAsia="Arial" w:hAnsi="Arial" w:cs="Arial"/>
          <w:sz w:val="24"/>
          <w:szCs w:val="24"/>
        </w:rPr>
        <w:t>proposta</w:t>
      </w:r>
      <w:ins w:id="11" w:author="Jacinto Carlos Ascencio Cansado" w:date="2019-09-20T15:29:00Z">
        <w:r w:rsidR="002B585A">
          <w:rPr>
            <w:rFonts w:ascii="Arial" w:eastAsia="Arial" w:hAnsi="Arial" w:cs="Arial"/>
            <w:sz w:val="24"/>
            <w:szCs w:val="24"/>
          </w:rPr>
          <w:t xml:space="preserve"> </w:t>
        </w:r>
      </w:ins>
      <w:r w:rsidR="00B05E24">
        <w:rPr>
          <w:rFonts w:ascii="Arial" w:eastAsia="Arial" w:hAnsi="Arial" w:cs="Arial"/>
          <w:sz w:val="24"/>
          <w:szCs w:val="24"/>
        </w:rPr>
        <w:t xml:space="preserve">é usar um banco de dados para </w:t>
      </w:r>
      <w:r w:rsidR="00293F7B">
        <w:rPr>
          <w:rFonts w:ascii="Arial" w:eastAsia="Arial" w:hAnsi="Arial" w:cs="Arial"/>
          <w:sz w:val="24"/>
          <w:szCs w:val="24"/>
        </w:rPr>
        <w:t>que essa senha seja descoberta.</w:t>
      </w:r>
    </w:p>
    <w:p w14:paraId="27868F73" w14:textId="77777777" w:rsidR="00C63587" w:rsidRPr="001D7006" w:rsidRDefault="00C63587" w:rsidP="00293F7B">
      <w:pPr>
        <w:pStyle w:val="Ttulo7"/>
      </w:pPr>
      <w:bookmarkStart w:id="12" w:name="_Toc24048853"/>
      <w:r w:rsidRPr="001D7006">
        <w:t>2.1 Banco de Dados</w:t>
      </w:r>
      <w:bookmarkEnd w:id="12"/>
    </w:p>
    <w:p w14:paraId="22127943" w14:textId="2DF6EC42" w:rsidR="00291094" w:rsidRDefault="00B05E24" w:rsidP="00291094">
      <w:pPr>
        <w:keepNext/>
        <w:keepLines/>
        <w:pBdr>
          <w:top w:val="nil"/>
          <w:left w:val="nil"/>
          <w:bottom w:val="nil"/>
          <w:right w:val="nil"/>
          <w:between w:val="nil"/>
        </w:pBdr>
        <w:spacing w:before="240" w:after="0" w:line="360" w:lineRule="auto"/>
        <w:ind w:firstLine="720"/>
        <w:jc w:val="both"/>
        <w:rPr>
          <w:ins w:id="13"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proofErr w:type="spellStart"/>
      <w:r w:rsidR="00FB57AB">
        <w:rPr>
          <w:rFonts w:ascii="Arial" w:eastAsia="Arial" w:hAnsi="Arial" w:cs="Arial"/>
          <w:sz w:val="24"/>
          <w:szCs w:val="24"/>
        </w:rPr>
        <w:t>Korth</w:t>
      </w:r>
      <w:proofErr w:type="spellEnd"/>
      <w:r w:rsidR="00FB57AB">
        <w:rPr>
          <w:rFonts w:ascii="Arial" w:eastAsia="Arial" w:hAnsi="Arial" w:cs="Arial"/>
          <w:sz w:val="24"/>
          <w:szCs w:val="24"/>
        </w:rPr>
        <w:t xml:space="preserve"> </w:t>
      </w:r>
      <w:r w:rsidR="001D7006">
        <w:rPr>
          <w:rFonts w:ascii="Arial" w:eastAsia="Arial" w:hAnsi="Arial" w:cs="Arial"/>
          <w:sz w:val="24"/>
          <w:szCs w:val="24"/>
        </w:rPr>
        <w:t>“</w:t>
      </w:r>
      <w:r w:rsidR="00FB57AB">
        <w:rPr>
          <w:rFonts w:ascii="Arial" w:eastAsia="Arial" w:hAnsi="Arial" w:cs="Arial"/>
          <w:sz w:val="24"/>
          <w:szCs w:val="24"/>
        </w:rPr>
        <w:t>um banco de dados é uma coleção de dados inter-relacionados, representando informações sobre um domínio especifico”, ou seja, sempre que for possível agrupar informações que se relacionam e tratam do mesmo assunto, pode</w:t>
      </w:r>
      <w:r w:rsidR="001D7006">
        <w:rPr>
          <w:rFonts w:ascii="Arial" w:eastAsia="Arial" w:hAnsi="Arial" w:cs="Arial"/>
          <w:sz w:val="24"/>
          <w:szCs w:val="24"/>
        </w:rPr>
        <w:t>-se</w:t>
      </w:r>
      <w:r w:rsidR="00FB57AB">
        <w:rPr>
          <w:rFonts w:ascii="Arial" w:eastAsia="Arial" w:hAnsi="Arial" w:cs="Arial"/>
          <w:sz w:val="24"/>
          <w:szCs w:val="24"/>
        </w:rPr>
        <w:t xml:space="preserve"> dizer que </w:t>
      </w:r>
      <w:r w:rsidR="001D7006">
        <w:rPr>
          <w:rFonts w:ascii="Arial" w:eastAsia="Arial" w:hAnsi="Arial" w:cs="Arial"/>
          <w:sz w:val="24"/>
          <w:szCs w:val="24"/>
        </w:rPr>
        <w:t>há</w:t>
      </w:r>
      <w:r w:rsidR="00FB57AB">
        <w:rPr>
          <w:rFonts w:ascii="Arial" w:eastAsia="Arial" w:hAnsi="Arial" w:cs="Arial"/>
          <w:sz w:val="24"/>
          <w:szCs w:val="24"/>
        </w:rPr>
        <w:t xml:space="preserve"> um banco de dados. N</w:t>
      </w:r>
      <w:r>
        <w:rPr>
          <w:rFonts w:ascii="Arial" w:eastAsia="Arial" w:hAnsi="Arial" w:cs="Arial"/>
          <w:sz w:val="24"/>
          <w:szCs w:val="24"/>
        </w:rPr>
        <w:t xml:space="preserve">o caso deste trabalho será </w:t>
      </w:r>
      <w:r w:rsidR="001D7006">
        <w:rPr>
          <w:rFonts w:ascii="Arial" w:eastAsia="Arial" w:hAnsi="Arial" w:cs="Arial"/>
          <w:sz w:val="24"/>
          <w:szCs w:val="24"/>
        </w:rPr>
        <w:t>utilizado</w:t>
      </w:r>
      <w:ins w:id="14" w:author="Jacinto Carlos Ascencio Cansado" w:date="2019-09-20T15:30:00Z">
        <w:r w:rsidR="0061475E">
          <w:rPr>
            <w:rFonts w:ascii="Arial" w:eastAsia="Arial" w:hAnsi="Arial" w:cs="Arial"/>
            <w:sz w:val="24"/>
            <w:szCs w:val="24"/>
          </w:rPr>
          <w:t xml:space="preserve">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este trabalho </w:t>
      </w:r>
      <w:r w:rsidR="001D7006">
        <w:rPr>
          <w:rFonts w:ascii="Arial" w:eastAsia="Arial" w:hAnsi="Arial" w:cs="Arial"/>
          <w:sz w:val="24"/>
          <w:szCs w:val="24"/>
        </w:rPr>
        <w:t>utiliza</w:t>
      </w:r>
      <w:ins w:id="15" w:author="Jacinto Carlos Ascencio Cansado" w:date="2019-09-20T15:30:00Z">
        <w:r w:rsidR="0061475E">
          <w:rPr>
            <w:rFonts w:ascii="Arial" w:eastAsia="Arial" w:hAnsi="Arial" w:cs="Arial"/>
            <w:sz w:val="24"/>
            <w:szCs w:val="24"/>
          </w:rPr>
          <w:t xml:space="preserve">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2D672B71" w14:textId="71736B94" w:rsidR="00F2348E" w:rsidRPr="001D7006" w:rsidRDefault="00F2348E" w:rsidP="00293F7B">
      <w:pPr>
        <w:pStyle w:val="Ttulo7"/>
      </w:pPr>
      <w:bookmarkStart w:id="16" w:name="_Toc24048854"/>
      <w:r w:rsidRPr="001D7006">
        <w:t>2.2 Hashcat</w:t>
      </w:r>
      <w:bookmarkEnd w:id="16"/>
    </w:p>
    <w:p w14:paraId="73F30553" w14:textId="3A02F609"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Em banco de dados, há a possibilidade </w:t>
      </w:r>
      <w:r w:rsidR="001D7006">
        <w:rPr>
          <w:rFonts w:ascii="Arial" w:eastAsia="Arial" w:hAnsi="Arial" w:cs="Arial"/>
          <w:sz w:val="24"/>
          <w:szCs w:val="24"/>
        </w:rPr>
        <w:t>de a</w:t>
      </w:r>
      <w:r>
        <w:rPr>
          <w:rFonts w:ascii="Arial" w:eastAsia="Arial" w:hAnsi="Arial" w:cs="Arial"/>
          <w:sz w:val="24"/>
          <w:szCs w:val="24"/>
        </w:rPr>
        <w:t xml:space="preserve"> senha dos usuários estarem criptografadas e</w:t>
      </w:r>
      <w:proofErr w:type="gramStart"/>
      <w:r w:rsidR="00414F85">
        <w:rPr>
          <w:rFonts w:ascii="Arial" w:eastAsia="Arial" w:hAnsi="Arial" w:cs="Arial"/>
          <w:sz w:val="24"/>
          <w:szCs w:val="24"/>
        </w:rPr>
        <w:t xml:space="preserve"> portanto</w:t>
      </w:r>
      <w:proofErr w:type="gramEnd"/>
      <w:r>
        <w:rPr>
          <w:rFonts w:ascii="Arial" w:eastAsia="Arial" w:hAnsi="Arial" w:cs="Arial"/>
          <w:sz w:val="24"/>
          <w:szCs w:val="24"/>
        </w:rPr>
        <w:t xml:space="preserve"> é necessário a utilização de um software para a quebra da criptografia, </w:t>
      </w:r>
      <w:r w:rsidR="00414F85">
        <w:rPr>
          <w:rFonts w:ascii="Arial" w:eastAsia="Arial" w:hAnsi="Arial" w:cs="Arial"/>
          <w:sz w:val="24"/>
          <w:szCs w:val="24"/>
        </w:rPr>
        <w:t>aqui</w:t>
      </w:r>
      <w:r>
        <w:rPr>
          <w:rFonts w:ascii="Arial" w:eastAsia="Arial" w:hAnsi="Arial" w:cs="Arial"/>
          <w:sz w:val="24"/>
          <w:szCs w:val="24"/>
        </w:rPr>
        <w:t xml:space="preserve"> será utilizado o Hashcat, que tem como função realizar a quebra de senhas criptografadas no banco de dados.</w:t>
      </w:r>
    </w:p>
    <w:p w14:paraId="4C54B210" w14:textId="1DAFF34D" w:rsidR="00F2348E" w:rsidRDefault="00F2348E" w:rsidP="00F2348E">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O Hashcat</w:t>
      </w:r>
      <w:r w:rsidR="00E9410D">
        <w:rPr>
          <w:rFonts w:ascii="Arial" w:eastAsia="Arial" w:hAnsi="Arial" w:cs="Arial"/>
          <w:sz w:val="24"/>
          <w:szCs w:val="24"/>
        </w:rPr>
        <w:t xml:space="preserve"> pode quebrar algoritmos de criptografia como por exemplo MD5, SHA-256, SHA-512, DES, SHA1 e sua velocidade de quebra dependerá da velocidade de processamento da CPU ou GPU.</w:t>
      </w:r>
    </w:p>
    <w:p w14:paraId="628C27DE" w14:textId="0E7E61D7" w:rsidR="00A77D62" w:rsidRPr="001D7006" w:rsidRDefault="00C63587" w:rsidP="00293F7B">
      <w:pPr>
        <w:pStyle w:val="Ttulo7"/>
        <w:rPr>
          <w:ins w:id="17" w:author="Matos, Mikael Akira Shishito" w:date="2019-09-23T09:58:00Z"/>
        </w:rPr>
      </w:pPr>
      <w:bookmarkStart w:id="18" w:name="_Toc24048855"/>
      <w:r w:rsidRPr="001D7006">
        <w:t>2.</w:t>
      </w:r>
      <w:r w:rsidR="00E9410D" w:rsidRPr="001D7006">
        <w:t>3</w:t>
      </w:r>
      <w:r w:rsidRPr="001D7006">
        <w:t xml:space="preserve"> </w:t>
      </w:r>
      <w:proofErr w:type="gramStart"/>
      <w:r w:rsidRPr="001D7006">
        <w:t>SentryMBA</w:t>
      </w:r>
      <w:bookmarkEnd w:id="18"/>
      <w:proofErr w:type="gramEnd"/>
    </w:p>
    <w:p w14:paraId="2A58D0CC" w14:textId="78F3324D" w:rsidR="001D7006" w:rsidRPr="00FF223F" w:rsidRDefault="008B4431"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r>
      <w:r w:rsidR="001D7006" w:rsidRPr="00FF223F">
        <w:rPr>
          <w:rFonts w:ascii="Arial" w:eastAsia="Arial" w:hAnsi="Arial" w:cs="Arial"/>
          <w:sz w:val="24"/>
          <w:szCs w:val="24"/>
        </w:rPr>
        <w:t xml:space="preserve">Atualmente os ataques automatizados ocorrem por meio de programas feitos exclusivamente para testar diversos e-mails e senhas no site alvo, dessa forma os atacantes podem apenas deixar o programa ligado em um VPS, com isso o programa irá ficar ligado 24h por dia, </w:t>
      </w:r>
      <w:proofErr w:type="gramStart"/>
      <w:r w:rsidR="001D7006" w:rsidRPr="00FF223F">
        <w:rPr>
          <w:rFonts w:ascii="Arial" w:eastAsia="Arial" w:hAnsi="Arial" w:cs="Arial"/>
          <w:sz w:val="24"/>
          <w:szCs w:val="24"/>
        </w:rPr>
        <w:t>7</w:t>
      </w:r>
      <w:proofErr w:type="gramEnd"/>
      <w:r w:rsidR="001D7006" w:rsidRPr="00FF223F">
        <w:rPr>
          <w:rFonts w:ascii="Arial" w:eastAsia="Arial" w:hAnsi="Arial" w:cs="Arial"/>
          <w:sz w:val="24"/>
          <w:szCs w:val="24"/>
        </w:rPr>
        <w:t xml:space="preserve"> dias por semana.</w:t>
      </w:r>
    </w:p>
    <w:p w14:paraId="79EFF97C" w14:textId="3247CE4E" w:rsidR="001D7006"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FF223F">
        <w:rPr>
          <w:rFonts w:ascii="Arial" w:eastAsia="Arial" w:hAnsi="Arial" w:cs="Arial"/>
          <w:sz w:val="24"/>
          <w:szCs w:val="24"/>
        </w:rPr>
        <w:t xml:space="preserve">Dentre esses programas, </w:t>
      </w:r>
      <w:r w:rsidR="00414F85">
        <w:rPr>
          <w:rFonts w:ascii="Arial" w:eastAsia="Arial" w:hAnsi="Arial" w:cs="Arial"/>
          <w:sz w:val="24"/>
          <w:szCs w:val="24"/>
        </w:rPr>
        <w:t>o foco se encontrará</w:t>
      </w:r>
      <w:r w:rsidRPr="00FF223F">
        <w:rPr>
          <w:rFonts w:ascii="Arial" w:eastAsia="Arial" w:hAnsi="Arial" w:cs="Arial"/>
          <w:sz w:val="24"/>
          <w:szCs w:val="24"/>
        </w:rPr>
        <w:t xml:space="preserve"> no </w:t>
      </w:r>
      <w:proofErr w:type="gramStart"/>
      <w:r w:rsidRPr="00FF223F">
        <w:rPr>
          <w:rFonts w:ascii="Arial" w:eastAsia="Arial" w:hAnsi="Arial" w:cs="Arial"/>
          <w:sz w:val="24"/>
          <w:szCs w:val="24"/>
        </w:rPr>
        <w:t>SentryMBA</w:t>
      </w:r>
      <w:proofErr w:type="gramEnd"/>
      <w:r w:rsidR="00414F85">
        <w:rPr>
          <w:rFonts w:ascii="Arial" w:eastAsia="Arial" w:hAnsi="Arial" w:cs="Arial"/>
          <w:sz w:val="24"/>
          <w:szCs w:val="24"/>
        </w:rPr>
        <w:t>,</w:t>
      </w:r>
      <w:r w:rsidRPr="00FF223F">
        <w:rPr>
          <w:rFonts w:ascii="Arial" w:eastAsia="Arial" w:hAnsi="Arial" w:cs="Arial"/>
          <w:sz w:val="24"/>
          <w:szCs w:val="24"/>
        </w:rPr>
        <w:t xml:space="preserve"> por ser um dos principais e mais famosos softwares utilizados para esse tipo de ataque.</w:t>
      </w:r>
    </w:p>
    <w:p w14:paraId="56D814D8" w14:textId="21556FAE"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é um programa gratuito </w:t>
      </w:r>
      <w:r w:rsidR="00414F85">
        <w:rPr>
          <w:rFonts w:ascii="Arial" w:eastAsia="Arial" w:hAnsi="Arial" w:cs="Arial"/>
          <w:sz w:val="24"/>
          <w:szCs w:val="24"/>
        </w:rPr>
        <w:t xml:space="preserve">desenvolvido </w:t>
      </w:r>
      <w:r w:rsidRPr="00FF223F">
        <w:rPr>
          <w:rFonts w:ascii="Arial" w:eastAsia="Arial" w:hAnsi="Arial" w:cs="Arial"/>
          <w:sz w:val="24"/>
          <w:szCs w:val="24"/>
        </w:rPr>
        <w:t>para Windows e que por ser extremamente configurável, o torna utilizável para os mais diversos tipos de sites e através desses dois fatores é muito utilizado mesmo após anos de sua criação.</w:t>
      </w:r>
    </w:p>
    <w:p w14:paraId="3AA4945C"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abordá-lo, será feita uma análise de seu funcionamento para que toda empresa possa analisar seus métodos de autenticação.</w:t>
      </w:r>
    </w:p>
    <w:p w14:paraId="60FC40CD"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Para começar, vale ressaltar que a base de utilização do programa está em três pilares:</w:t>
      </w:r>
    </w:p>
    <w:p w14:paraId="484EF23B" w14:textId="30A32DC1"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Combo</w:t>
      </w:r>
      <w:r w:rsidR="00FF02F3">
        <w:rPr>
          <w:rFonts w:ascii="Arial" w:eastAsia="Arial" w:hAnsi="Arial" w:cs="Arial"/>
          <w:sz w:val="24"/>
          <w:szCs w:val="24"/>
        </w:rPr>
        <w:t>l</w:t>
      </w:r>
      <w:r w:rsidRPr="00FF223F">
        <w:rPr>
          <w:rFonts w:ascii="Arial" w:eastAsia="Arial" w:hAnsi="Arial" w:cs="Arial"/>
          <w:sz w:val="24"/>
          <w:szCs w:val="24"/>
        </w:rPr>
        <w:t>ist</w:t>
      </w:r>
      <w:proofErr w:type="spellEnd"/>
      <w:r w:rsidR="00FF02F3">
        <w:rPr>
          <w:rFonts w:ascii="Arial" w:eastAsia="Arial" w:hAnsi="Arial" w:cs="Arial"/>
          <w:sz w:val="24"/>
          <w:szCs w:val="24"/>
        </w:rPr>
        <w:t xml:space="preserve"> ou </w:t>
      </w:r>
      <w:proofErr w:type="spellStart"/>
      <w:r w:rsidR="00FF02F3">
        <w:rPr>
          <w:rFonts w:ascii="Arial" w:eastAsia="Arial" w:hAnsi="Arial" w:cs="Arial"/>
          <w:sz w:val="24"/>
          <w:szCs w:val="24"/>
        </w:rPr>
        <w:t>wordlist</w:t>
      </w:r>
      <w:proofErr w:type="spellEnd"/>
      <w:r w:rsidRPr="00FF223F">
        <w:rPr>
          <w:rFonts w:ascii="Arial" w:eastAsia="Arial" w:hAnsi="Arial" w:cs="Arial"/>
          <w:sz w:val="24"/>
          <w:szCs w:val="24"/>
        </w:rPr>
        <w:t xml:space="preserve">: é uma lista que possui </w:t>
      </w:r>
      <w:r w:rsidR="00FF02F3">
        <w:rPr>
          <w:rFonts w:ascii="Arial" w:eastAsia="Arial" w:hAnsi="Arial" w:cs="Arial"/>
          <w:sz w:val="24"/>
          <w:szCs w:val="24"/>
        </w:rPr>
        <w:t>(geralmente em casas de milhares ou milhões) nomes de usuário (ou e-mails)</w:t>
      </w:r>
      <w:r w:rsidRPr="00FF223F">
        <w:rPr>
          <w:rFonts w:ascii="Arial" w:eastAsia="Arial" w:hAnsi="Arial" w:cs="Arial"/>
          <w:sz w:val="24"/>
          <w:szCs w:val="24"/>
        </w:rPr>
        <w:t xml:space="preserve"> e senhas que geralmente foram geradas a partir de bancos de dados que vazaram de sites</w:t>
      </w:r>
      <w:r w:rsidR="00FF02F3">
        <w:rPr>
          <w:rFonts w:ascii="Arial" w:eastAsia="Arial" w:hAnsi="Arial" w:cs="Arial"/>
          <w:sz w:val="24"/>
          <w:szCs w:val="24"/>
        </w:rPr>
        <w:t>. E</w:t>
      </w:r>
      <w:r w:rsidRPr="00FF223F">
        <w:rPr>
          <w:rFonts w:ascii="Arial" w:eastAsia="Arial" w:hAnsi="Arial" w:cs="Arial"/>
          <w:sz w:val="24"/>
          <w:szCs w:val="24"/>
        </w:rPr>
        <w:t>ssas listas possuem a senha em texto puro</w:t>
      </w:r>
      <w:r w:rsidR="00A30580">
        <w:rPr>
          <w:rFonts w:ascii="Arial" w:eastAsia="Arial" w:hAnsi="Arial" w:cs="Arial"/>
          <w:sz w:val="24"/>
          <w:szCs w:val="24"/>
        </w:rPr>
        <w:t>.</w:t>
      </w:r>
    </w:p>
    <w:p w14:paraId="17AFA1A5"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é o arquivo de configuração do SentryMBA para um determinado site alvo, ele é gerado e salvo pelo próprio programa em um arquivo .</w:t>
      </w:r>
      <w:proofErr w:type="spellStart"/>
      <w:r w:rsidRPr="00FF223F">
        <w:rPr>
          <w:rFonts w:ascii="Arial" w:eastAsia="Arial" w:hAnsi="Arial" w:cs="Arial"/>
          <w:sz w:val="24"/>
          <w:szCs w:val="24"/>
        </w:rPr>
        <w:t>ini</w:t>
      </w:r>
      <w:proofErr w:type="spellEnd"/>
      <w:r w:rsidRPr="00FF223F">
        <w:rPr>
          <w:rFonts w:ascii="Arial" w:eastAsia="Arial" w:hAnsi="Arial" w:cs="Arial"/>
          <w:sz w:val="24"/>
          <w:szCs w:val="24"/>
        </w:rPr>
        <w:t xml:space="preserve">, para que esse arquivo seja criado, é necessário analisar os métodos de autenticação no site alvo através de um </w:t>
      </w:r>
      <w:proofErr w:type="spellStart"/>
      <w:r w:rsidRPr="00FF223F">
        <w:rPr>
          <w:rFonts w:ascii="Arial" w:eastAsia="Arial" w:hAnsi="Arial" w:cs="Arial"/>
          <w:sz w:val="24"/>
          <w:szCs w:val="24"/>
        </w:rPr>
        <w:t>sniffer</w:t>
      </w:r>
      <w:proofErr w:type="spellEnd"/>
      <w:r w:rsidRPr="00FF223F">
        <w:rPr>
          <w:rFonts w:ascii="Arial" w:eastAsia="Arial" w:hAnsi="Arial" w:cs="Arial"/>
          <w:sz w:val="24"/>
          <w:szCs w:val="24"/>
        </w:rPr>
        <w:t xml:space="preserve"> juntamente com o SentryMBA para que os parâmetros necessários sejam realizados.</w:t>
      </w:r>
    </w:p>
    <w:p w14:paraId="47D8F31C" w14:textId="77777777" w:rsidR="001D7006" w:rsidRPr="00FF223F" w:rsidRDefault="001D7006" w:rsidP="001D7006">
      <w:pPr>
        <w:keepNext/>
        <w:keepLines/>
        <w:pBdr>
          <w:top w:val="nil"/>
          <w:left w:val="nil"/>
          <w:bottom w:val="nil"/>
          <w:right w:val="nil"/>
          <w:between w:val="nil"/>
        </w:pBdr>
        <w:spacing w:before="240" w:after="0" w:line="360" w:lineRule="auto"/>
        <w:ind w:left="720" w:firstLine="720"/>
        <w:jc w:val="both"/>
        <w:rPr>
          <w:rFonts w:ascii="Arial" w:eastAsia="Arial" w:hAnsi="Arial" w:cs="Arial"/>
          <w:sz w:val="24"/>
          <w:szCs w:val="24"/>
        </w:rPr>
      </w:pPr>
      <w:r w:rsidRPr="00FF223F">
        <w:rPr>
          <w:rFonts w:ascii="Arial" w:eastAsia="Arial" w:hAnsi="Arial" w:cs="Arial"/>
          <w:sz w:val="24"/>
          <w:szCs w:val="24"/>
        </w:rPr>
        <w:t>●</w:t>
      </w:r>
      <w:r w:rsidRPr="00FF223F">
        <w:rPr>
          <w:rFonts w:ascii="Arial" w:eastAsia="Arial" w:hAnsi="Arial" w:cs="Arial"/>
          <w:sz w:val="24"/>
          <w:szCs w:val="24"/>
        </w:rPr>
        <w:tab/>
        <w:t xml:space="preserve">Proxy: é uma lista de </w:t>
      </w:r>
      <w:proofErr w:type="spellStart"/>
      <w:r w:rsidRPr="00FF223F">
        <w:rPr>
          <w:rFonts w:ascii="Arial" w:eastAsia="Arial" w:hAnsi="Arial" w:cs="Arial"/>
          <w:sz w:val="24"/>
          <w:szCs w:val="24"/>
        </w:rPr>
        <w:t>IPs</w:t>
      </w:r>
      <w:proofErr w:type="spellEnd"/>
      <w:r w:rsidRPr="00FF223F">
        <w:rPr>
          <w:rFonts w:ascii="Arial" w:eastAsia="Arial" w:hAnsi="Arial" w:cs="Arial"/>
          <w:sz w:val="24"/>
          <w:szCs w:val="24"/>
        </w:rPr>
        <w:t xml:space="preserve"> que faz o software ter um IP diferente para cada tentativa de autenticação, a intenção disso é que o sistema de segurança não perceba que o site está sob ataque e assim evitar algum tipo de bloqueio ao IP verdadeiro.</w:t>
      </w:r>
    </w:p>
    <w:p w14:paraId="68F34D8A" w14:textId="77777777" w:rsidR="001D7006" w:rsidRPr="00FF223F" w:rsidRDefault="001D7006" w:rsidP="001D7006">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58F29534" w14:textId="7C225CF6"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lastRenderedPageBreak/>
        <w:t xml:space="preserve">Como demonstração de criação de uma </w:t>
      </w:r>
      <w:proofErr w:type="spellStart"/>
      <w:r w:rsidRPr="00FF223F">
        <w:rPr>
          <w:rFonts w:ascii="Arial" w:eastAsia="Arial" w:hAnsi="Arial" w:cs="Arial"/>
          <w:sz w:val="24"/>
          <w:szCs w:val="24"/>
        </w:rPr>
        <w:t>Config</w:t>
      </w:r>
      <w:proofErr w:type="spellEnd"/>
      <w:r w:rsidRPr="00FF223F">
        <w:rPr>
          <w:rFonts w:ascii="Arial" w:eastAsia="Arial" w:hAnsi="Arial" w:cs="Arial"/>
          <w:sz w:val="24"/>
          <w:szCs w:val="24"/>
        </w:rPr>
        <w:t xml:space="preserve"> para o </w:t>
      </w:r>
      <w:proofErr w:type="gramStart"/>
      <w:r w:rsidRPr="00FF223F">
        <w:rPr>
          <w:rFonts w:ascii="Arial" w:eastAsia="Arial" w:hAnsi="Arial" w:cs="Arial"/>
          <w:sz w:val="24"/>
          <w:szCs w:val="24"/>
        </w:rPr>
        <w:t>SentryMBA</w:t>
      </w:r>
      <w:proofErr w:type="gramEnd"/>
      <w:r w:rsidRPr="00FF223F">
        <w:rPr>
          <w:rFonts w:ascii="Arial" w:eastAsia="Arial" w:hAnsi="Arial" w:cs="Arial"/>
          <w:sz w:val="24"/>
          <w:szCs w:val="24"/>
        </w:rPr>
        <w:t xml:space="preserve">, </w:t>
      </w:r>
      <w:r w:rsidR="00B74908">
        <w:rPr>
          <w:rFonts w:ascii="Arial" w:eastAsia="Arial" w:hAnsi="Arial" w:cs="Arial"/>
          <w:sz w:val="24"/>
          <w:szCs w:val="24"/>
        </w:rPr>
        <w:t>será</w:t>
      </w:r>
      <w:r w:rsidRPr="00FF223F">
        <w:rPr>
          <w:rFonts w:ascii="Arial" w:eastAsia="Arial" w:hAnsi="Arial" w:cs="Arial"/>
          <w:sz w:val="24"/>
          <w:szCs w:val="24"/>
        </w:rPr>
        <w:t xml:space="preserve"> utiliza</w:t>
      </w:r>
      <w:r w:rsidR="00B74908">
        <w:rPr>
          <w:rFonts w:ascii="Arial" w:eastAsia="Arial" w:hAnsi="Arial" w:cs="Arial"/>
          <w:sz w:val="24"/>
          <w:szCs w:val="24"/>
        </w:rPr>
        <w:t>do</w:t>
      </w:r>
      <w:r w:rsidRPr="00FF223F">
        <w:rPr>
          <w:rFonts w:ascii="Arial" w:eastAsia="Arial" w:hAnsi="Arial" w:cs="Arial"/>
          <w:sz w:val="24"/>
          <w:szCs w:val="24"/>
        </w:rPr>
        <w:t xml:space="preserve"> o </w:t>
      </w:r>
      <w:r w:rsidR="00A30580">
        <w:rPr>
          <w:rFonts w:ascii="Arial" w:eastAsia="Arial" w:hAnsi="Arial" w:cs="Arial"/>
          <w:sz w:val="24"/>
          <w:szCs w:val="24"/>
        </w:rPr>
        <w:t xml:space="preserve">site </w:t>
      </w:r>
      <w:proofErr w:type="spellStart"/>
      <w:r w:rsidR="00A30580">
        <w:rPr>
          <w:rFonts w:ascii="Arial" w:eastAsia="Arial" w:hAnsi="Arial" w:cs="Arial"/>
          <w:sz w:val="24"/>
          <w:szCs w:val="24"/>
        </w:rPr>
        <w:t>Tidal</w:t>
      </w:r>
      <w:proofErr w:type="spellEnd"/>
      <w:r w:rsidR="00A30580">
        <w:rPr>
          <w:rFonts w:ascii="Arial" w:eastAsia="Arial" w:hAnsi="Arial" w:cs="Arial"/>
          <w:sz w:val="24"/>
          <w:szCs w:val="24"/>
        </w:rPr>
        <w:t>,</w:t>
      </w:r>
      <w:r w:rsidRPr="00FF223F">
        <w:rPr>
          <w:rFonts w:ascii="Arial" w:eastAsia="Arial" w:hAnsi="Arial" w:cs="Arial"/>
          <w:sz w:val="24"/>
          <w:szCs w:val="24"/>
        </w:rPr>
        <w:t xml:space="preserve"> a primeira etapa afim de obter êxito no ataque é a criação de uma conta comum no site escolhido. Com a utilização </w:t>
      </w:r>
      <w:r w:rsidR="00FF02F3">
        <w:rPr>
          <w:rFonts w:ascii="Arial" w:eastAsia="Arial" w:hAnsi="Arial" w:cs="Arial"/>
          <w:sz w:val="24"/>
          <w:szCs w:val="24"/>
        </w:rPr>
        <w:t>do</w:t>
      </w:r>
      <w:r w:rsidRPr="00FF223F">
        <w:rPr>
          <w:rFonts w:ascii="Arial" w:eastAsia="Arial" w:hAnsi="Arial" w:cs="Arial"/>
          <w:sz w:val="24"/>
          <w:szCs w:val="24"/>
        </w:rPr>
        <w:t xml:space="preserve"> </w:t>
      </w:r>
      <w:proofErr w:type="spellStart"/>
      <w:r w:rsidRPr="00FF223F">
        <w:rPr>
          <w:rFonts w:ascii="Arial" w:eastAsia="Arial" w:hAnsi="Arial" w:cs="Arial"/>
          <w:sz w:val="24"/>
          <w:szCs w:val="24"/>
        </w:rPr>
        <w:t>sniffer</w:t>
      </w:r>
      <w:proofErr w:type="spellEnd"/>
      <w:r w:rsidR="00FF02F3">
        <w:rPr>
          <w:rFonts w:ascii="Arial" w:eastAsia="Arial" w:hAnsi="Arial" w:cs="Arial"/>
          <w:sz w:val="24"/>
          <w:szCs w:val="24"/>
        </w:rPr>
        <w:t>, ou rastreador de pacotes</w:t>
      </w:r>
      <w:r w:rsidRPr="00FF223F">
        <w:rPr>
          <w:rFonts w:ascii="Arial" w:eastAsia="Arial" w:hAnsi="Arial" w:cs="Arial"/>
          <w:sz w:val="24"/>
          <w:szCs w:val="24"/>
        </w:rPr>
        <w:t xml:space="preserve"> </w:t>
      </w:r>
      <w:r w:rsidR="00B74908">
        <w:rPr>
          <w:rFonts w:ascii="Arial" w:eastAsia="Arial" w:hAnsi="Arial" w:cs="Arial"/>
          <w:sz w:val="24"/>
          <w:szCs w:val="24"/>
        </w:rPr>
        <w:t>será feita</w:t>
      </w:r>
      <w:r w:rsidRPr="00FF223F">
        <w:rPr>
          <w:rFonts w:ascii="Arial" w:eastAsia="Arial" w:hAnsi="Arial" w:cs="Arial"/>
          <w:sz w:val="24"/>
          <w:szCs w:val="24"/>
        </w:rPr>
        <w:t xml:space="preserve"> a autenticação da conta normalmente com o intuito de entender como o site realiza a checagem de que os dados estão corretos ou não, essa é uma etapa de extrema importância para a configuração, dentro do programa </w:t>
      </w:r>
      <w:r w:rsidR="00B74908">
        <w:rPr>
          <w:rFonts w:ascii="Arial" w:eastAsia="Arial" w:hAnsi="Arial" w:cs="Arial"/>
          <w:sz w:val="24"/>
          <w:szCs w:val="24"/>
        </w:rPr>
        <w:t>delimita-se</w:t>
      </w:r>
      <w:r w:rsidRPr="00FF223F">
        <w:rPr>
          <w:rFonts w:ascii="Arial" w:eastAsia="Arial" w:hAnsi="Arial" w:cs="Arial"/>
          <w:sz w:val="24"/>
          <w:szCs w:val="24"/>
        </w:rPr>
        <w:t xml:space="preserve"> qual é a palavra-chave que irá identificar o acesso concedido a uma conta e qual irá identificar que os dados estão incorretos.</w:t>
      </w:r>
    </w:p>
    <w:p w14:paraId="6D52BF35" w14:textId="77777777" w:rsidR="001D7006" w:rsidRPr="00FF223F"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É nessa identificação que o software separa as contas em que obteve êxito, dessa forma o real atacante pode fazer uso delas.</w:t>
      </w:r>
    </w:p>
    <w:p w14:paraId="7B63DF48" w14:textId="3BB18278" w:rsidR="001D7006" w:rsidRPr="008B4431" w:rsidRDefault="001D7006" w:rsidP="001D7006">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Ainda na etapa de configuração o atacante pode não querer apenas saber se os dados estão corretos, mas sim buscar mais informações da conta, como se possui algum tipo de saldo, algum cartão de crédito vinculado ou qualquer coisa que seja valiosa para ele e isso também é realizado da mesma forma que mostrada anteriormente, porém nessa etapa não apenas </w:t>
      </w:r>
      <w:r w:rsidR="00B74908">
        <w:rPr>
          <w:rFonts w:ascii="Arial" w:eastAsia="Arial" w:hAnsi="Arial" w:cs="Arial"/>
          <w:sz w:val="24"/>
          <w:szCs w:val="24"/>
        </w:rPr>
        <w:t>é feito</w:t>
      </w:r>
      <w:r w:rsidRPr="00FF223F">
        <w:rPr>
          <w:rFonts w:ascii="Arial" w:eastAsia="Arial" w:hAnsi="Arial" w:cs="Arial"/>
          <w:sz w:val="24"/>
          <w:szCs w:val="24"/>
        </w:rPr>
        <w:t xml:space="preserve"> o SentryMBA entender que ele está no local correto do site, </w:t>
      </w:r>
      <w:r w:rsidR="00B74908">
        <w:rPr>
          <w:rFonts w:ascii="Arial" w:eastAsia="Arial" w:hAnsi="Arial" w:cs="Arial"/>
          <w:sz w:val="24"/>
          <w:szCs w:val="24"/>
        </w:rPr>
        <w:t>como também é possível dar</w:t>
      </w:r>
      <w:r w:rsidRPr="00FF223F">
        <w:rPr>
          <w:rFonts w:ascii="Arial" w:eastAsia="Arial" w:hAnsi="Arial" w:cs="Arial"/>
          <w:sz w:val="24"/>
          <w:szCs w:val="24"/>
        </w:rPr>
        <w:t xml:space="preserve"> instruções para que ele capture os dados que estão nos campos que delimitamos para ele capturar.</w:t>
      </w:r>
    </w:p>
    <w:p w14:paraId="22A69AB8" w14:textId="316A94B2" w:rsidR="001D7006" w:rsidRDefault="00C63587" w:rsidP="00A30580">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w:t>
      </w:r>
      <w:r w:rsidR="001D7006">
        <w:rPr>
          <w:rFonts w:ascii="Arial" w:eastAsia="Arial" w:hAnsi="Arial" w:cs="Arial"/>
          <w:sz w:val="24"/>
          <w:szCs w:val="24"/>
        </w:rPr>
        <w:t>com a possibilidade certa.</w:t>
      </w:r>
      <w:r>
        <w:rPr>
          <w:rFonts w:ascii="Arial" w:eastAsia="Arial" w:hAnsi="Arial" w:cs="Arial"/>
          <w:sz w:val="24"/>
          <w:szCs w:val="24"/>
        </w:rPr>
        <w:br/>
      </w:r>
    </w:p>
    <w:p w14:paraId="653B9561" w14:textId="5ACF04FA" w:rsidR="00A77D62" w:rsidRDefault="00C63587" w:rsidP="001D7006">
      <w:pPr>
        <w:keepNext/>
        <w:keepLines/>
        <w:pBdr>
          <w:top w:val="nil"/>
          <w:left w:val="nil"/>
          <w:bottom w:val="nil"/>
          <w:right w:val="nil"/>
          <w:between w:val="nil"/>
        </w:pBdr>
        <w:spacing w:before="240" w:after="0" w:line="360" w:lineRule="auto"/>
        <w:ind w:firstLine="720"/>
        <w:jc w:val="both"/>
        <w:rPr>
          <w:ins w:id="19" w:author="Matos, Mikael Akira Shishito" w:date="2019-09-23T10:00:00Z"/>
          <w:rFonts w:ascii="Arial" w:eastAsia="Arial" w:hAnsi="Arial" w:cs="Arial"/>
          <w:sz w:val="24"/>
          <w:szCs w:val="24"/>
        </w:rPr>
      </w:pPr>
      <w:r>
        <w:rPr>
          <w:rFonts w:ascii="Arial" w:eastAsia="Arial" w:hAnsi="Arial" w:cs="Arial"/>
          <w:sz w:val="24"/>
          <w:szCs w:val="24"/>
        </w:rPr>
        <w:t xml:space="preserve">O SentryMBA funciona com uma </w:t>
      </w:r>
      <w:proofErr w:type="spellStart"/>
      <w:r>
        <w:rPr>
          <w:rFonts w:ascii="Arial" w:eastAsia="Arial" w:hAnsi="Arial" w:cs="Arial"/>
          <w:sz w:val="24"/>
          <w:szCs w:val="24"/>
        </w:rPr>
        <w:t>pré</w:t>
      </w:r>
      <w:proofErr w:type="spellEnd"/>
      <w:r>
        <w:rPr>
          <w:rFonts w:ascii="Arial" w:eastAsia="Arial" w:hAnsi="Arial" w:cs="Arial"/>
          <w:sz w:val="24"/>
          <w:szCs w:val="24"/>
        </w:rPr>
        <w:t xml:space="preserve">-configuração, ou seja, </w:t>
      </w:r>
      <w:r w:rsidR="00B74908">
        <w:rPr>
          <w:rFonts w:ascii="Arial" w:eastAsia="Arial" w:hAnsi="Arial" w:cs="Arial"/>
          <w:sz w:val="24"/>
          <w:szCs w:val="24"/>
        </w:rPr>
        <w:t>é necessário</w:t>
      </w:r>
      <w:r>
        <w:rPr>
          <w:rFonts w:ascii="Arial" w:eastAsia="Arial" w:hAnsi="Arial" w:cs="Arial"/>
          <w:sz w:val="24"/>
          <w:szCs w:val="24"/>
        </w:rPr>
        <w:t xml:space="preserve"> configurá-lo para atacar um site específico, pois cada site pode possuir uma característica própria no momento da autenticação. Para saber exatamente como o site gera essa autenticação, é necessário utilizar um</w:t>
      </w:r>
      <w:r w:rsidR="00FF02F3">
        <w:rPr>
          <w:rFonts w:ascii="Arial" w:eastAsia="Arial" w:hAnsi="Arial" w:cs="Arial"/>
          <w:sz w:val="24"/>
          <w:szCs w:val="24"/>
        </w:rPr>
        <w:t xml:space="preserve"> </w:t>
      </w:r>
      <w:proofErr w:type="spellStart"/>
      <w:r w:rsidR="00FF02F3">
        <w:rPr>
          <w:rFonts w:ascii="Arial" w:eastAsia="Arial" w:hAnsi="Arial" w:cs="Arial"/>
          <w:sz w:val="24"/>
          <w:szCs w:val="24"/>
        </w:rPr>
        <w:t>sniffer</w:t>
      </w:r>
      <w:proofErr w:type="spellEnd"/>
      <w:r w:rsidR="00FF02F3">
        <w:rPr>
          <w:rFonts w:ascii="Arial" w:eastAsia="Arial" w:hAnsi="Arial" w:cs="Arial"/>
          <w:sz w:val="24"/>
          <w:szCs w:val="24"/>
        </w:rPr>
        <w:t>.</w:t>
      </w:r>
    </w:p>
    <w:p w14:paraId="528F5569" w14:textId="23C9D96C" w:rsidR="00E9410D" w:rsidRDefault="00C63587" w:rsidP="00E9410D">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r>
        <w:rPr>
          <w:rFonts w:ascii="Arial" w:eastAsia="Arial" w:hAnsi="Arial" w:cs="Arial"/>
          <w:sz w:val="24"/>
          <w:szCs w:val="24"/>
        </w:rPr>
        <w:t xml:space="preserve">Depois de configurado, o </w:t>
      </w:r>
      <w:proofErr w:type="gramStart"/>
      <w:r>
        <w:rPr>
          <w:rFonts w:ascii="Arial" w:eastAsia="Arial" w:hAnsi="Arial" w:cs="Arial"/>
          <w:sz w:val="24"/>
          <w:szCs w:val="24"/>
        </w:rPr>
        <w:t>SentryMBA</w:t>
      </w:r>
      <w:proofErr w:type="gramEnd"/>
      <w:r>
        <w:rPr>
          <w:rFonts w:ascii="Arial" w:eastAsia="Arial" w:hAnsi="Arial" w:cs="Arial"/>
          <w:sz w:val="24"/>
          <w:szCs w:val="24"/>
        </w:rPr>
        <w:t xml:space="preserve"> necessita de uma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w:t>
      </w:r>
      <w:r w:rsidR="00FF02F3">
        <w:rPr>
          <w:rFonts w:ascii="Arial" w:eastAsia="Arial" w:hAnsi="Arial" w:cs="Arial"/>
          <w:sz w:val="24"/>
          <w:szCs w:val="24"/>
        </w:rPr>
        <w:t xml:space="preserve"> </w:t>
      </w:r>
      <w:r>
        <w:rPr>
          <w:rFonts w:ascii="Arial" w:eastAsia="Arial" w:hAnsi="Arial" w:cs="Arial"/>
          <w:sz w:val="24"/>
          <w:szCs w:val="24"/>
        </w:rPr>
        <w:t>para tentar obter acesso as contas. Neste trabalho</w:t>
      </w:r>
      <w:r w:rsidR="001D7006">
        <w:rPr>
          <w:rFonts w:ascii="Arial" w:eastAsia="Arial" w:hAnsi="Arial" w:cs="Arial"/>
          <w:sz w:val="24"/>
          <w:szCs w:val="24"/>
        </w:rPr>
        <w:t xml:space="preserve"> a </w:t>
      </w:r>
      <w:proofErr w:type="spellStart"/>
      <w:r>
        <w:rPr>
          <w:rFonts w:ascii="Arial" w:eastAsia="Arial" w:hAnsi="Arial" w:cs="Arial"/>
          <w:sz w:val="24"/>
          <w:szCs w:val="24"/>
        </w:rPr>
        <w:t>wordlist</w:t>
      </w:r>
      <w:proofErr w:type="spellEnd"/>
      <w:r>
        <w:rPr>
          <w:rFonts w:ascii="Arial" w:eastAsia="Arial" w:hAnsi="Arial" w:cs="Arial"/>
          <w:sz w:val="24"/>
          <w:szCs w:val="24"/>
        </w:rPr>
        <w:t xml:space="preserve"> será gerada manualmente, porém é possível obter </w:t>
      </w:r>
      <w:proofErr w:type="spellStart"/>
      <w:r>
        <w:rPr>
          <w:rFonts w:ascii="Arial" w:eastAsia="Arial" w:hAnsi="Arial" w:cs="Arial"/>
          <w:sz w:val="24"/>
          <w:szCs w:val="24"/>
        </w:rPr>
        <w:t>wordlists</w:t>
      </w:r>
      <w:proofErr w:type="spellEnd"/>
      <w:r>
        <w:rPr>
          <w:rFonts w:ascii="Arial" w:eastAsia="Arial" w:hAnsi="Arial" w:cs="Arial"/>
          <w:sz w:val="24"/>
          <w:szCs w:val="24"/>
        </w:rPr>
        <w:t xml:space="preserve"> facilmente na internet.</w:t>
      </w:r>
    </w:p>
    <w:p w14:paraId="6972A4D3" w14:textId="5E8F56CA" w:rsidR="00C63587" w:rsidRDefault="00C63587"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ab/>
        <w:t>Um rastreador de pacotes monitora o tráfego da rede, conseguindo capturar qualquer informação que esteja passando por ela</w:t>
      </w:r>
      <w:r w:rsidR="00FF02F3">
        <w:rPr>
          <w:rFonts w:ascii="Arial" w:eastAsia="Arial" w:hAnsi="Arial" w:cs="Arial"/>
          <w:sz w:val="24"/>
          <w:szCs w:val="24"/>
        </w:rPr>
        <w:t>. Assim,</w:t>
      </w:r>
      <w:r w:rsidR="00AD6E19">
        <w:rPr>
          <w:rFonts w:ascii="Arial" w:eastAsia="Arial" w:hAnsi="Arial" w:cs="Arial"/>
          <w:sz w:val="24"/>
          <w:szCs w:val="24"/>
        </w:rPr>
        <w:t xml:space="preserve"> </w:t>
      </w:r>
      <w:r>
        <w:rPr>
          <w:rFonts w:ascii="Arial" w:eastAsia="Arial" w:hAnsi="Arial" w:cs="Arial"/>
          <w:sz w:val="24"/>
          <w:szCs w:val="24"/>
        </w:rPr>
        <w:t>é possível capturar as informações de como é feita a autenticação no nosso alvo.</w:t>
      </w:r>
      <w:r w:rsidR="00AD6E19">
        <w:rPr>
          <w:rFonts w:ascii="Arial" w:eastAsia="Arial" w:hAnsi="Arial" w:cs="Arial"/>
          <w:sz w:val="24"/>
          <w:szCs w:val="24"/>
        </w:rPr>
        <w:t xml:space="preserve"> </w:t>
      </w:r>
      <w:r w:rsidR="001D7006">
        <w:rPr>
          <w:rFonts w:ascii="Arial" w:eastAsia="Arial" w:hAnsi="Arial" w:cs="Arial"/>
          <w:sz w:val="24"/>
          <w:szCs w:val="24"/>
        </w:rPr>
        <w:t>S</w:t>
      </w:r>
      <w:r w:rsidR="00AD6E19">
        <w:rPr>
          <w:rFonts w:ascii="Arial" w:eastAsia="Arial" w:hAnsi="Arial" w:cs="Arial"/>
          <w:sz w:val="24"/>
          <w:szCs w:val="24"/>
        </w:rPr>
        <w:t xml:space="preserve">erá utilizado o </w:t>
      </w:r>
      <w:proofErr w:type="spellStart"/>
      <w:r w:rsidR="00AD6E19">
        <w:rPr>
          <w:rFonts w:ascii="Arial" w:eastAsia="Arial" w:hAnsi="Arial" w:cs="Arial"/>
          <w:sz w:val="24"/>
          <w:szCs w:val="24"/>
        </w:rPr>
        <w:t>Fiddler</w:t>
      </w:r>
      <w:proofErr w:type="spellEnd"/>
      <w:r w:rsidR="00FF02F3">
        <w:rPr>
          <w:rFonts w:ascii="Arial" w:eastAsia="Arial" w:hAnsi="Arial" w:cs="Arial"/>
          <w:sz w:val="24"/>
          <w:szCs w:val="24"/>
        </w:rPr>
        <w:t xml:space="preserve">, </w:t>
      </w:r>
      <w:r w:rsidR="00AD6E19">
        <w:rPr>
          <w:rFonts w:ascii="Arial" w:eastAsia="Arial" w:hAnsi="Arial" w:cs="Arial"/>
          <w:sz w:val="24"/>
          <w:szCs w:val="24"/>
        </w:rPr>
        <w:t>que permitirá a exibição d</w:t>
      </w:r>
      <w:r w:rsidR="00AD6E19" w:rsidRPr="00AD6E19">
        <w:rPr>
          <w:rFonts w:ascii="Arial" w:eastAsia="Arial" w:hAnsi="Arial" w:cs="Arial"/>
          <w:sz w:val="24"/>
          <w:szCs w:val="24"/>
        </w:rPr>
        <w:t>o conteúdo de uma sessão da Web</w:t>
      </w:r>
      <w:r w:rsidR="00AD6E19">
        <w:rPr>
          <w:rFonts w:ascii="Arial" w:eastAsia="Arial" w:hAnsi="Arial" w:cs="Arial"/>
          <w:sz w:val="24"/>
          <w:szCs w:val="24"/>
        </w:rPr>
        <w:t xml:space="preserve"> como </w:t>
      </w:r>
      <w:proofErr w:type="spellStart"/>
      <w:r w:rsidR="00AD6E19">
        <w:rPr>
          <w:rFonts w:ascii="Arial" w:eastAsia="Arial" w:hAnsi="Arial" w:cs="Arial"/>
          <w:sz w:val="24"/>
          <w:szCs w:val="24"/>
        </w:rPr>
        <w:t>URLs</w:t>
      </w:r>
      <w:proofErr w:type="spellEnd"/>
      <w:r w:rsidR="00AD6E19">
        <w:rPr>
          <w:rFonts w:ascii="Arial" w:eastAsia="Arial" w:hAnsi="Arial" w:cs="Arial"/>
          <w:sz w:val="24"/>
          <w:szCs w:val="24"/>
        </w:rPr>
        <w:t xml:space="preserve">, protocolos, redirecionamentos, </w:t>
      </w:r>
      <w:r w:rsidR="00FF02F3">
        <w:rPr>
          <w:rFonts w:ascii="Arial" w:eastAsia="Arial" w:hAnsi="Arial" w:cs="Arial"/>
          <w:sz w:val="24"/>
          <w:szCs w:val="24"/>
        </w:rPr>
        <w:t xml:space="preserve">e </w:t>
      </w:r>
      <w:r w:rsidR="00AD6E19">
        <w:rPr>
          <w:rFonts w:ascii="Arial" w:eastAsia="Arial" w:hAnsi="Arial" w:cs="Arial"/>
          <w:sz w:val="24"/>
          <w:szCs w:val="24"/>
        </w:rPr>
        <w:t xml:space="preserve">especificamente a autenticação de </w:t>
      </w:r>
      <w:proofErr w:type="spellStart"/>
      <w:r w:rsidR="00AD6E19">
        <w:rPr>
          <w:rFonts w:ascii="Arial" w:eastAsia="Arial" w:hAnsi="Arial" w:cs="Arial"/>
          <w:sz w:val="24"/>
          <w:szCs w:val="24"/>
        </w:rPr>
        <w:t>login</w:t>
      </w:r>
      <w:proofErr w:type="spellEnd"/>
      <w:r w:rsidR="00AD6E19">
        <w:rPr>
          <w:rFonts w:ascii="Arial" w:eastAsia="Arial" w:hAnsi="Arial" w:cs="Arial"/>
          <w:sz w:val="24"/>
          <w:szCs w:val="24"/>
        </w:rPr>
        <w:t>.</w:t>
      </w:r>
    </w:p>
    <w:p w14:paraId="29A7F731" w14:textId="00A2D413"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2.3.1 Configurações no </w:t>
      </w:r>
      <w:proofErr w:type="gramStart"/>
      <w:r>
        <w:rPr>
          <w:rFonts w:ascii="Arial" w:eastAsia="Arial" w:hAnsi="Arial" w:cs="Arial"/>
          <w:sz w:val="24"/>
          <w:szCs w:val="24"/>
        </w:rPr>
        <w:t>SentryMBA</w:t>
      </w:r>
      <w:proofErr w:type="gramEnd"/>
    </w:p>
    <w:p w14:paraId="4F9E7507" w14:textId="77777777"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Será tocado brevemente sobre as configurações do programa </w:t>
      </w:r>
      <w:proofErr w:type="gramStart"/>
      <w:r>
        <w:rPr>
          <w:rFonts w:ascii="Arial" w:eastAsia="Arial" w:hAnsi="Arial" w:cs="Arial"/>
          <w:sz w:val="24"/>
          <w:szCs w:val="24"/>
        </w:rPr>
        <w:t>SentryMBA</w:t>
      </w:r>
      <w:proofErr w:type="gramEnd"/>
      <w:r>
        <w:rPr>
          <w:rFonts w:ascii="Arial" w:eastAsia="Arial" w:hAnsi="Arial" w:cs="Arial"/>
          <w:sz w:val="24"/>
          <w:szCs w:val="24"/>
        </w:rPr>
        <w:t>, para deixar um melhor entendimento sobre o mesmo, e sobre o processo como um todo.</w:t>
      </w:r>
    </w:p>
    <w:p w14:paraId="6E81B252" w14:textId="468E5AAA" w:rsidR="00536DCA" w:rsidRDefault="00536DCA" w:rsidP="00E9410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Ao abrir o programa, uma de suas partes mostra as opções de configuração, com cinco abas. Elas são:</w:t>
      </w:r>
    </w:p>
    <w:p w14:paraId="0385172A" w14:textId="77777777" w:rsidR="00CB78BD" w:rsidRDefault="00CB78BD" w:rsidP="00CB78BD">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sidRPr="00EE4626">
        <w:rPr>
          <w:rFonts w:ascii="Arial" w:eastAsia="Arial" w:hAnsi="Arial" w:cs="Arial"/>
          <w:sz w:val="24"/>
          <w:szCs w:val="24"/>
        </w:rPr>
        <w:t>Na aba superior:</w:t>
      </w:r>
    </w:p>
    <w:p w14:paraId="33012B3C" w14:textId="1D8F3F63" w:rsidR="00CB78BD" w:rsidRDefault="00CB78BD" w:rsidP="00CB78BD">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Start: Começa o processo de ataque.</w:t>
      </w:r>
    </w:p>
    <w:p w14:paraId="2D7FDEB3" w14:textId="1B7F81F3" w:rsidR="00CB78BD" w:rsidRPr="00EE4626" w:rsidRDefault="00CB78BD" w:rsidP="00CB78BD">
      <w:pPr>
        <w:pStyle w:val="PargrafodaLista"/>
        <w:keepNext/>
        <w:keepLines/>
        <w:numPr>
          <w:ilvl w:val="3"/>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Abort</w:t>
      </w:r>
      <w:proofErr w:type="spellEnd"/>
      <w:r>
        <w:rPr>
          <w:rFonts w:ascii="Arial" w:eastAsia="Arial" w:hAnsi="Arial" w:cs="Arial"/>
          <w:sz w:val="24"/>
          <w:szCs w:val="24"/>
        </w:rPr>
        <w:t>: Encerra o processo de ataque.</w:t>
      </w:r>
    </w:p>
    <w:p w14:paraId="23D64F2C"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Site:</w:t>
      </w:r>
      <w:r>
        <w:rPr>
          <w:rFonts w:ascii="Arial" w:eastAsia="Arial" w:hAnsi="Arial" w:cs="Arial"/>
          <w:sz w:val="24"/>
          <w:szCs w:val="24"/>
        </w:rPr>
        <w:t xml:space="preserve"> </w:t>
      </w:r>
      <w:r w:rsidRPr="00510754">
        <w:rPr>
          <w:rFonts w:ascii="Arial" w:eastAsia="Arial" w:hAnsi="Arial" w:cs="Arial"/>
          <w:sz w:val="24"/>
          <w:szCs w:val="24"/>
        </w:rPr>
        <w:t>Onde é explicitado o URL do site alvo.</w:t>
      </w:r>
    </w:p>
    <w:p w14:paraId="6FA80533"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Switch Site: Pode ser especificado aqui outro site para ser atacado.</w:t>
      </w:r>
    </w:p>
    <w:p w14:paraId="1BDC7AE7" w14:textId="77777777" w:rsidR="00CB78BD" w:rsidRDefault="00CB78BD" w:rsidP="00CB78B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Progress</w:t>
      </w:r>
      <w:proofErr w:type="spellEnd"/>
      <w:r>
        <w:rPr>
          <w:rFonts w:ascii="Arial" w:eastAsia="Arial" w:hAnsi="Arial" w:cs="Arial"/>
          <w:sz w:val="24"/>
          <w:szCs w:val="24"/>
        </w:rPr>
        <w:t>: Irá mostrar o progresso atual.</w:t>
      </w:r>
    </w:p>
    <w:p w14:paraId="5DD65B9A" w14:textId="2C6B7F58" w:rsidR="00CB78BD" w:rsidRPr="00CB78BD" w:rsidRDefault="00CB78BD" w:rsidP="00E9410D">
      <w:pPr>
        <w:pStyle w:val="PargrafodaLista"/>
        <w:keepNext/>
        <w:keepLines/>
        <w:numPr>
          <w:ilvl w:val="3"/>
          <w:numId w:val="15"/>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List</w:t>
      </w:r>
      <w:proofErr w:type="spellEnd"/>
      <w:r>
        <w:rPr>
          <w:rFonts w:ascii="Arial" w:eastAsia="Arial" w:hAnsi="Arial" w:cs="Arial"/>
          <w:sz w:val="24"/>
          <w:szCs w:val="24"/>
        </w:rPr>
        <w:t>: Informa qual lista estará sendo utilizada.</w:t>
      </w:r>
    </w:p>
    <w:p w14:paraId="0018C74C" w14:textId="72BE1A11" w:rsidR="00536DCA" w:rsidRDefault="00536DCA" w:rsidP="00536DCA">
      <w:pPr>
        <w:pStyle w:val="PargrafodaLista"/>
        <w:keepNext/>
        <w:keepLines/>
        <w:numPr>
          <w:ilvl w:val="2"/>
          <w:numId w:val="3"/>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Aba General (Geral): </w:t>
      </w:r>
    </w:p>
    <w:p w14:paraId="6860612F" w14:textId="70FBD4B2"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Ne</w:t>
      </w:r>
      <w:r>
        <w:rPr>
          <w:rFonts w:ascii="Arial" w:eastAsia="Arial" w:hAnsi="Arial" w:cs="Arial"/>
          <w:sz w:val="24"/>
          <w:szCs w:val="24"/>
        </w:rPr>
        <w:t>sta tela de configurações gerais</w:t>
      </w:r>
      <w:r w:rsidRPr="00536DCA">
        <w:rPr>
          <w:rFonts w:ascii="Arial" w:eastAsia="Arial" w:hAnsi="Arial" w:cs="Arial"/>
          <w:sz w:val="24"/>
          <w:szCs w:val="24"/>
        </w:rPr>
        <w:t>, as seguintes configurações podem ser alteradas para alcançar o resultado esperado de forma mais eficiente.</w:t>
      </w:r>
    </w:p>
    <w:p w14:paraId="1B9D43DE" w14:textId="77777777" w:rsidR="00536DCA" w:rsidRPr="00536DCA" w:rsidRDefault="00536DCA" w:rsidP="00536DCA">
      <w:pPr>
        <w:pStyle w:val="PargrafodaLista"/>
        <w:keepNext/>
        <w:keepLines/>
        <w:numPr>
          <w:ilvl w:val="3"/>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Site Settings:</w:t>
      </w:r>
    </w:p>
    <w:p w14:paraId="148524CA" w14:textId="17575B19" w:rsidR="00536DCA" w:rsidRPr="00510754" w:rsidRDefault="00536DCA" w:rsidP="00536DCA">
      <w:pPr>
        <w:pStyle w:val="PargrafodaLista"/>
        <w:keepNext/>
        <w:keepLines/>
        <w:numPr>
          <w:ilvl w:val="4"/>
          <w:numId w:val="3"/>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Timeout(s)</w:t>
      </w:r>
      <w:r w:rsidR="00510754">
        <w:rPr>
          <w:rFonts w:ascii="Arial" w:eastAsia="Arial" w:hAnsi="Arial" w:cs="Arial"/>
          <w:sz w:val="24"/>
          <w:szCs w:val="24"/>
        </w:rPr>
        <w:t xml:space="preserve">: </w:t>
      </w:r>
      <w:r w:rsidRPr="00510754">
        <w:rPr>
          <w:rFonts w:ascii="Arial" w:eastAsia="Arial" w:hAnsi="Arial" w:cs="Arial"/>
          <w:sz w:val="24"/>
          <w:szCs w:val="24"/>
        </w:rPr>
        <w:t xml:space="preserve">Essa caixa de texto permite especificar o tempo que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utilizará, em segundos, para tentar realizar a conexão com o servidor. Valores maiores significam mais tempo em cada conexão, enquanto valores menores irão fazer com que o ataque seja mais rápido, porém isso implicará na possibilidade de mais erros de limite de tempo atingido quando havia sim a possibilidade de uma conexão bem-sucedida.</w:t>
      </w:r>
    </w:p>
    <w:p w14:paraId="212F8925" w14:textId="3B4E9AAE" w:rsidR="00536DCA" w:rsidRPr="00510754" w:rsidRDefault="00536DCA" w:rsidP="00536DCA">
      <w:pPr>
        <w:pStyle w:val="PargrafodaLista"/>
        <w:keepNext/>
        <w:keepLines/>
        <w:numPr>
          <w:ilvl w:val="4"/>
          <w:numId w:val="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lastRenderedPageBreak/>
        <w:t>Bot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relaunch</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delay</w:t>
      </w:r>
      <w:proofErr w:type="spellEnd"/>
      <w:r w:rsidRPr="00510754">
        <w:rPr>
          <w:rFonts w:ascii="Arial" w:eastAsia="Arial" w:hAnsi="Arial" w:cs="Arial"/>
          <w:sz w:val="24"/>
          <w:szCs w:val="24"/>
        </w:rPr>
        <w:t>(s)</w:t>
      </w:r>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Especifica, também em segundos, o tempo que a aplicação levará para enviar um novo </w:t>
      </w:r>
      <w:proofErr w:type="spellStart"/>
      <w:r w:rsidRPr="00510754">
        <w:rPr>
          <w:rFonts w:ascii="Arial" w:eastAsia="Arial" w:hAnsi="Arial" w:cs="Arial"/>
          <w:sz w:val="24"/>
          <w:szCs w:val="24"/>
        </w:rPr>
        <w:t>bot</w:t>
      </w:r>
      <w:proofErr w:type="spellEnd"/>
      <w:r w:rsidRPr="00510754">
        <w:rPr>
          <w:rFonts w:ascii="Arial" w:eastAsia="Arial" w:hAnsi="Arial" w:cs="Arial"/>
          <w:sz w:val="24"/>
          <w:szCs w:val="24"/>
        </w:rPr>
        <w:t xml:space="preserve"> ao servidor, após o retorno do último. É útil para </w:t>
      </w:r>
      <w:proofErr w:type="spellStart"/>
      <w:r w:rsidRPr="00510754">
        <w:rPr>
          <w:rFonts w:ascii="Arial" w:eastAsia="Arial" w:hAnsi="Arial" w:cs="Arial"/>
          <w:sz w:val="24"/>
          <w:szCs w:val="24"/>
        </w:rPr>
        <w:t>APIs</w:t>
      </w:r>
      <w:proofErr w:type="spellEnd"/>
      <w:r w:rsidRPr="00510754">
        <w:rPr>
          <w:rFonts w:ascii="Arial" w:eastAsia="Arial" w:hAnsi="Arial" w:cs="Arial"/>
          <w:sz w:val="24"/>
          <w:szCs w:val="24"/>
        </w:rPr>
        <w:t xml:space="preserve"> que limitam a quantidade de solicitações por segundo. É fácil de detectar se uma API possui esse tipo de característica, pois após uma tentativa de ataque, serão mostrados quantos </w:t>
      </w:r>
      <w:proofErr w:type="spellStart"/>
      <w:r w:rsidRPr="00510754">
        <w:rPr>
          <w:rFonts w:ascii="Arial" w:eastAsia="Arial" w:hAnsi="Arial" w:cs="Arial"/>
          <w:sz w:val="24"/>
          <w:szCs w:val="24"/>
        </w:rPr>
        <w:t>bots</w:t>
      </w:r>
      <w:proofErr w:type="spellEnd"/>
      <w:r w:rsidRPr="00510754">
        <w:rPr>
          <w:rFonts w:ascii="Arial" w:eastAsia="Arial" w:hAnsi="Arial" w:cs="Arial"/>
          <w:sz w:val="24"/>
          <w:szCs w:val="24"/>
        </w:rPr>
        <w:t xml:space="preserve"> foram perdidos.</w:t>
      </w:r>
    </w:p>
    <w:p w14:paraId="05874882" w14:textId="59B4114C" w:rsidR="00536DCA" w:rsidRPr="00510754" w:rsidRDefault="00536DCA" w:rsidP="00536DCA">
      <w:pPr>
        <w:pStyle w:val="PargrafodaLista"/>
        <w:keepNext/>
        <w:keepLines/>
        <w:numPr>
          <w:ilvl w:val="4"/>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Resolve </w:t>
      </w:r>
      <w:proofErr w:type="spellStart"/>
      <w:r w:rsidRPr="00510754">
        <w:rPr>
          <w:rFonts w:ascii="Arial" w:eastAsia="Arial" w:hAnsi="Arial" w:cs="Arial"/>
          <w:sz w:val="24"/>
          <w:szCs w:val="24"/>
        </w:rPr>
        <w:t>Hostname</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Irá resolver o nome do host, ou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Isto significa que o </w:t>
      </w:r>
      <w:proofErr w:type="spellStart"/>
      <w:r w:rsidRPr="00510754">
        <w:rPr>
          <w:rFonts w:ascii="Arial" w:eastAsia="Arial" w:hAnsi="Arial" w:cs="Arial"/>
          <w:sz w:val="24"/>
          <w:szCs w:val="24"/>
        </w:rPr>
        <w:t>hostname</w:t>
      </w:r>
      <w:proofErr w:type="spellEnd"/>
      <w:r w:rsidRPr="00510754">
        <w:rPr>
          <w:rFonts w:ascii="Arial" w:eastAsia="Arial" w:hAnsi="Arial" w:cs="Arial"/>
          <w:sz w:val="24"/>
          <w:szCs w:val="24"/>
        </w:rPr>
        <w:t xml:space="preserve"> será transformado em seu endereço IP equivalente. Pode ser útil dependendo do site, com uma chance de acelerar o ataque.</w:t>
      </w:r>
    </w:p>
    <w:p w14:paraId="06683FB3" w14:textId="77777777"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2E8FEC18" w14:textId="77777777" w:rsidR="00536DCA" w:rsidRPr="00536DCA" w:rsidRDefault="00536DCA" w:rsidP="00536DCA">
      <w:pPr>
        <w:pStyle w:val="PargrafodaLista"/>
        <w:keepNext/>
        <w:keepLines/>
        <w:numPr>
          <w:ilvl w:val="3"/>
          <w:numId w:val="5"/>
        </w:numPr>
        <w:pBdr>
          <w:top w:val="nil"/>
          <w:left w:val="nil"/>
          <w:bottom w:val="nil"/>
          <w:right w:val="nil"/>
          <w:between w:val="nil"/>
        </w:pBdr>
        <w:spacing w:before="240" w:after="0" w:line="360" w:lineRule="auto"/>
        <w:jc w:val="both"/>
        <w:rPr>
          <w:rFonts w:ascii="Arial" w:eastAsia="Arial" w:hAnsi="Arial" w:cs="Arial"/>
          <w:sz w:val="24"/>
          <w:szCs w:val="24"/>
        </w:rPr>
      </w:pPr>
      <w:r w:rsidRPr="00536DCA">
        <w:rPr>
          <w:rFonts w:ascii="Arial" w:eastAsia="Arial" w:hAnsi="Arial" w:cs="Arial"/>
          <w:sz w:val="24"/>
          <w:szCs w:val="24"/>
        </w:rPr>
        <w:t>Combo Settings:</w:t>
      </w:r>
    </w:p>
    <w:p w14:paraId="44D6BA89" w14:textId="728D8699"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&lt;USER&gt;:&lt;PASS&gt;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 xml:space="preserve">Uma ferramenta poderosa. Pode filtrar os usuários e senhas com diversos argumentos. É possível desabilitar um caractere que é de conhecimento do atacante que é recusado pelo site, definir o comprimento mínimo e máximo da </w:t>
      </w:r>
      <w:proofErr w:type="spellStart"/>
      <w:r w:rsidRPr="00510754">
        <w:rPr>
          <w:rFonts w:ascii="Arial" w:eastAsia="Arial" w:hAnsi="Arial" w:cs="Arial"/>
          <w:sz w:val="24"/>
          <w:szCs w:val="24"/>
        </w:rPr>
        <w:t>string</w:t>
      </w:r>
      <w:proofErr w:type="spellEnd"/>
      <w:r w:rsidRPr="00510754">
        <w:rPr>
          <w:rFonts w:ascii="Arial" w:eastAsia="Arial" w:hAnsi="Arial" w:cs="Arial"/>
          <w:sz w:val="24"/>
          <w:szCs w:val="24"/>
        </w:rPr>
        <w:t xml:space="preserve"> do usuário, parametrizar somente o uso de passes com letra maiúscula ou minúscula, entre outros.</w:t>
      </w:r>
    </w:p>
    <w:p w14:paraId="10E6E293" w14:textId="2003A2EB" w:rsidR="00536DCA" w:rsidRPr="00510754" w:rsidRDefault="00536DCA" w:rsidP="00536DCA">
      <w:pPr>
        <w:pStyle w:val="PargrafodaLista"/>
        <w:keepNext/>
        <w:keepLines/>
        <w:numPr>
          <w:ilvl w:val="4"/>
          <w:numId w:val="6"/>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&lt;EMAIL&gt; </w:t>
      </w:r>
      <w:proofErr w:type="spellStart"/>
      <w:r w:rsidRPr="00510754">
        <w:rPr>
          <w:rFonts w:ascii="Arial" w:eastAsia="Arial" w:hAnsi="Arial" w:cs="Arial"/>
          <w:sz w:val="24"/>
          <w:szCs w:val="24"/>
        </w:rPr>
        <w:t>filter</w:t>
      </w:r>
      <w:proofErr w:type="spellEnd"/>
      <w:r w:rsidR="00510754" w:rsidRPr="00510754">
        <w:rPr>
          <w:rFonts w:ascii="Arial" w:eastAsia="Arial" w:hAnsi="Arial" w:cs="Arial"/>
          <w:sz w:val="24"/>
          <w:szCs w:val="24"/>
        </w:rPr>
        <w:t xml:space="preserve">: </w:t>
      </w:r>
      <w:r w:rsidR="00A33834">
        <w:rPr>
          <w:rFonts w:ascii="Arial" w:eastAsia="Arial" w:hAnsi="Arial" w:cs="Arial"/>
          <w:sz w:val="24"/>
          <w:szCs w:val="24"/>
        </w:rPr>
        <w:t xml:space="preserve">Com esta opção estando ativada, o </w:t>
      </w:r>
      <w:proofErr w:type="gramStart"/>
      <w:r w:rsidR="00A33834">
        <w:rPr>
          <w:rFonts w:ascii="Arial" w:eastAsia="Arial" w:hAnsi="Arial" w:cs="Arial"/>
          <w:sz w:val="24"/>
          <w:szCs w:val="24"/>
        </w:rPr>
        <w:t>SentryMBA</w:t>
      </w:r>
      <w:proofErr w:type="gramEnd"/>
      <w:r w:rsidR="00A33834">
        <w:rPr>
          <w:rFonts w:ascii="Arial" w:eastAsia="Arial" w:hAnsi="Arial" w:cs="Arial"/>
          <w:sz w:val="24"/>
          <w:szCs w:val="24"/>
        </w:rPr>
        <w:t xml:space="preserve"> só irá utilizar da lista de passes, aquelas onde o campo da esquerda, ou seja o campo de usuário (só lembrando, os passes são formatados da seguinte forma: “</w:t>
      </w:r>
      <w:proofErr w:type="spellStart"/>
      <w:r w:rsidR="00A33834">
        <w:rPr>
          <w:rFonts w:ascii="Arial" w:eastAsia="Arial" w:hAnsi="Arial" w:cs="Arial"/>
          <w:sz w:val="24"/>
          <w:szCs w:val="24"/>
        </w:rPr>
        <w:t>usuário:senha</w:t>
      </w:r>
      <w:proofErr w:type="spellEnd"/>
      <w:r w:rsidR="00A33834">
        <w:rPr>
          <w:rFonts w:ascii="Arial" w:eastAsia="Arial" w:hAnsi="Arial" w:cs="Arial"/>
          <w:sz w:val="24"/>
          <w:szCs w:val="24"/>
        </w:rPr>
        <w:t xml:space="preserve">”) for um e-mail válido. Geralmente, na maioria das </w:t>
      </w:r>
      <w:proofErr w:type="spellStart"/>
      <w:r w:rsidR="00A33834">
        <w:rPr>
          <w:rFonts w:ascii="Arial" w:eastAsia="Arial" w:hAnsi="Arial" w:cs="Arial"/>
          <w:sz w:val="24"/>
          <w:szCs w:val="24"/>
        </w:rPr>
        <w:t>combolists</w:t>
      </w:r>
      <w:proofErr w:type="spellEnd"/>
      <w:r w:rsidR="00A33834">
        <w:rPr>
          <w:rFonts w:ascii="Arial" w:eastAsia="Arial" w:hAnsi="Arial" w:cs="Arial"/>
          <w:sz w:val="24"/>
          <w:szCs w:val="24"/>
        </w:rPr>
        <w:t>, o campo da esquerda é preenchido inteiramente de e-mails, então esta opção pode ser um pouco deixada de lado.</w:t>
      </w:r>
    </w:p>
    <w:p w14:paraId="048EE4B1" w14:textId="77777777" w:rsidR="00536DCA" w:rsidRPr="00536DCA" w:rsidRDefault="00536DCA" w:rsidP="00536DCA">
      <w:pPr>
        <w:pStyle w:val="PargrafodaLista"/>
        <w:keepNext/>
        <w:keepLines/>
        <w:numPr>
          <w:ilvl w:val="3"/>
          <w:numId w:val="6"/>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General Settings:</w:t>
      </w:r>
    </w:p>
    <w:p w14:paraId="7A0C1576" w14:textId="2257290B" w:rsidR="00536DCA" w:rsidRPr="00510754" w:rsidRDefault="00536DCA" w:rsidP="00536DCA">
      <w:pPr>
        <w:pStyle w:val="PargrafodaLista"/>
        <w:keepNext/>
        <w:keepLines/>
        <w:numPr>
          <w:ilvl w:val="4"/>
          <w:numId w:val="7"/>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automatically</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valid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usernames</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and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expired</w:t>
      </w:r>
      <w:proofErr w:type="spellEnd"/>
      <w:r w:rsidRPr="00510754">
        <w:rPr>
          <w:rFonts w:ascii="Arial" w:eastAsia="Arial" w:hAnsi="Arial" w:cs="Arial"/>
          <w:sz w:val="24"/>
          <w:szCs w:val="24"/>
        </w:rPr>
        <w:t xml:space="preserve"> combos</w:t>
      </w:r>
      <w:r w:rsidR="00510754" w:rsidRPr="00510754">
        <w:rPr>
          <w:rFonts w:ascii="Arial" w:eastAsia="Arial" w:hAnsi="Arial" w:cs="Arial"/>
          <w:sz w:val="24"/>
          <w:szCs w:val="24"/>
        </w:rPr>
        <w:t xml:space="preserve">: </w:t>
      </w:r>
      <w:r w:rsidRPr="00510754">
        <w:rPr>
          <w:rFonts w:ascii="Arial" w:eastAsia="Arial" w:hAnsi="Arial" w:cs="Arial"/>
          <w:sz w:val="24"/>
          <w:szCs w:val="24"/>
        </w:rPr>
        <w:t>Irá salvar automaticamente nomes de usuário válidos e combinações expiradas.</w:t>
      </w:r>
    </w:p>
    <w:p w14:paraId="6BC82452" w14:textId="5C560467" w:rsidR="00536DCA" w:rsidRPr="00510754" w:rsidRDefault="00536DCA" w:rsidP="00536DCA">
      <w:pPr>
        <w:pStyle w:val="PargrafodaLista"/>
        <w:keepNext/>
        <w:keepLines/>
        <w:numPr>
          <w:ilvl w:val="4"/>
          <w:numId w:val="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Annoying</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sound</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on</w:t>
      </w:r>
      <w:proofErr w:type="spellEnd"/>
      <w:r w:rsidRPr="00510754">
        <w:rPr>
          <w:rFonts w:ascii="Arial" w:eastAsia="Arial" w:hAnsi="Arial" w:cs="Arial"/>
          <w:sz w:val="24"/>
          <w:szCs w:val="24"/>
        </w:rPr>
        <w:t xml:space="preserve"> Hit</w:t>
      </w:r>
      <w:r w:rsidR="00510754">
        <w:rPr>
          <w:rFonts w:ascii="Arial" w:eastAsia="Arial" w:hAnsi="Arial" w:cs="Arial"/>
          <w:sz w:val="24"/>
          <w:szCs w:val="24"/>
        </w:rPr>
        <w:t xml:space="preserve">: </w:t>
      </w:r>
      <w:r w:rsidRPr="00510754">
        <w:rPr>
          <w:rFonts w:ascii="Arial" w:eastAsia="Arial" w:hAnsi="Arial" w:cs="Arial"/>
          <w:sz w:val="24"/>
          <w:szCs w:val="24"/>
        </w:rPr>
        <w:t xml:space="preserve">Toca um som previamente especificado toda vez que um passe é bem-sucedido. Este som deve estar em </w:t>
      </w:r>
      <w:proofErr w:type="gramStart"/>
      <w:r w:rsidRPr="00510754">
        <w:rPr>
          <w:rFonts w:ascii="Arial" w:eastAsia="Arial" w:hAnsi="Arial" w:cs="Arial"/>
          <w:sz w:val="24"/>
          <w:szCs w:val="24"/>
        </w:rPr>
        <w:t>formato .</w:t>
      </w:r>
      <w:proofErr w:type="spellStart"/>
      <w:proofErr w:type="gramEnd"/>
      <w:r w:rsidRPr="00510754">
        <w:rPr>
          <w:rFonts w:ascii="Arial" w:eastAsia="Arial" w:hAnsi="Arial" w:cs="Arial"/>
          <w:sz w:val="24"/>
          <w:szCs w:val="24"/>
        </w:rPr>
        <w:t>wav</w:t>
      </w:r>
      <w:proofErr w:type="spellEnd"/>
      <w:r w:rsidRPr="00510754">
        <w:rPr>
          <w:rFonts w:ascii="Arial" w:eastAsia="Arial" w:hAnsi="Arial" w:cs="Arial"/>
          <w:sz w:val="24"/>
          <w:szCs w:val="24"/>
        </w:rPr>
        <w:t>.</w:t>
      </w:r>
    </w:p>
    <w:p w14:paraId="70026CD9" w14:textId="272EDF5A" w:rsidR="00536DCA" w:rsidRPr="00510754" w:rsidRDefault="00536DCA" w:rsidP="00536DCA">
      <w:pPr>
        <w:pStyle w:val="PargrafodaLista"/>
        <w:keepNext/>
        <w:keepLines/>
        <w:numPr>
          <w:ilvl w:val="4"/>
          <w:numId w:val="9"/>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lastRenderedPageBreak/>
        <w:t>Popup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Memo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containing</w:t>
      </w:r>
      <w:proofErr w:type="spellEnd"/>
      <w:r w:rsidRPr="00510754">
        <w:rPr>
          <w:rFonts w:ascii="Arial" w:eastAsia="Arial" w:hAnsi="Arial" w:cs="Arial"/>
          <w:sz w:val="24"/>
          <w:szCs w:val="24"/>
        </w:rPr>
        <w:t xml:space="preserve"> Hit debug </w:t>
      </w:r>
      <w:proofErr w:type="spellStart"/>
      <w:r w:rsidRPr="00510754">
        <w:rPr>
          <w:rFonts w:ascii="Arial" w:eastAsia="Arial" w:hAnsi="Arial" w:cs="Arial"/>
          <w:sz w:val="24"/>
          <w:szCs w:val="24"/>
        </w:rPr>
        <w:t>information</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 xml:space="preserve">Assim que uma combinação funcionar, informações </w:t>
      </w:r>
      <w:r w:rsidR="00510754">
        <w:rPr>
          <w:rFonts w:ascii="Arial" w:eastAsia="Arial" w:hAnsi="Arial" w:cs="Arial"/>
          <w:sz w:val="24"/>
          <w:szCs w:val="24"/>
        </w:rPr>
        <w:t xml:space="preserve">serão mostradas </w:t>
      </w:r>
      <w:r w:rsidRPr="00510754">
        <w:rPr>
          <w:rFonts w:ascii="Arial" w:eastAsia="Arial" w:hAnsi="Arial" w:cs="Arial"/>
          <w:sz w:val="24"/>
          <w:szCs w:val="24"/>
        </w:rPr>
        <w:t>sobre o evento, que podem auxiliar a configurar mel</w:t>
      </w:r>
      <w:r w:rsidR="00510754">
        <w:rPr>
          <w:rFonts w:ascii="Arial" w:eastAsia="Arial" w:hAnsi="Arial" w:cs="Arial"/>
          <w:sz w:val="24"/>
          <w:szCs w:val="24"/>
        </w:rPr>
        <w:t>hor um futuro ataque</w:t>
      </w:r>
      <w:r w:rsidRPr="00510754">
        <w:rPr>
          <w:rFonts w:ascii="Arial" w:eastAsia="Arial" w:hAnsi="Arial" w:cs="Arial"/>
          <w:sz w:val="24"/>
          <w:szCs w:val="24"/>
        </w:rPr>
        <w:t>.</w:t>
      </w:r>
    </w:p>
    <w:p w14:paraId="0877705F" w14:textId="4918EADD" w:rsidR="00536DCA" w:rsidRPr="00510754" w:rsidRDefault="00536DCA" w:rsidP="00536DCA">
      <w:pPr>
        <w:pStyle w:val="PargrafodaLista"/>
        <w:keepNext/>
        <w:keepLines/>
        <w:numPr>
          <w:ilvl w:val="4"/>
          <w:numId w:val="10"/>
        </w:numPr>
        <w:pBdr>
          <w:top w:val="nil"/>
          <w:left w:val="nil"/>
          <w:bottom w:val="nil"/>
          <w:right w:val="nil"/>
          <w:between w:val="nil"/>
        </w:pBdr>
        <w:spacing w:before="240" w:after="0" w:line="360" w:lineRule="auto"/>
        <w:jc w:val="both"/>
        <w:rPr>
          <w:rFonts w:ascii="Arial" w:eastAsia="Arial" w:hAnsi="Arial" w:cs="Arial"/>
          <w:sz w:val="24"/>
          <w:szCs w:val="24"/>
        </w:rPr>
      </w:pPr>
      <w:r w:rsidRPr="00510754">
        <w:rPr>
          <w:rFonts w:ascii="Arial" w:eastAsia="Arial" w:hAnsi="Arial" w:cs="Arial"/>
          <w:sz w:val="24"/>
          <w:szCs w:val="24"/>
        </w:rPr>
        <w:t xml:space="preserve">Minimize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Tray</w:t>
      </w:r>
      <w:proofErr w:type="spellEnd"/>
      <w:r w:rsidR="00510754" w:rsidRPr="00510754">
        <w:rPr>
          <w:rFonts w:ascii="Arial" w:eastAsia="Arial" w:hAnsi="Arial" w:cs="Arial"/>
          <w:sz w:val="24"/>
          <w:szCs w:val="24"/>
        </w:rPr>
        <w:t>:</w:t>
      </w:r>
      <w:r w:rsidR="00510754">
        <w:rPr>
          <w:rFonts w:ascii="Arial" w:eastAsia="Arial" w:hAnsi="Arial" w:cs="Arial"/>
          <w:sz w:val="24"/>
          <w:szCs w:val="24"/>
        </w:rPr>
        <w:t xml:space="preserve"> </w:t>
      </w:r>
      <w:r w:rsidRPr="00510754">
        <w:rPr>
          <w:rFonts w:ascii="Arial" w:eastAsia="Arial" w:hAnsi="Arial" w:cs="Arial"/>
          <w:sz w:val="24"/>
          <w:szCs w:val="24"/>
        </w:rPr>
        <w:t>Minimiza o programa para a barra de tarefas ao invés de minimizar normalmente.</w:t>
      </w:r>
    </w:p>
    <w:p w14:paraId="551DB367" w14:textId="0A2B8A43" w:rsidR="00536DCA" w:rsidRPr="00510754" w:rsidRDefault="00536DCA" w:rsidP="00536DCA">
      <w:pPr>
        <w:pStyle w:val="PargrafodaLista"/>
        <w:keepNext/>
        <w:keepLines/>
        <w:numPr>
          <w:ilvl w:val="4"/>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Float</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Statistics</w:t>
      </w:r>
      <w:proofErr w:type="spellEnd"/>
      <w:r w:rsidRPr="00510754">
        <w:rPr>
          <w:rFonts w:ascii="Arial" w:eastAsia="Arial" w:hAnsi="Arial" w:cs="Arial"/>
          <w:sz w:val="24"/>
          <w:szCs w:val="24"/>
        </w:rPr>
        <w:t xml:space="preserve"> in </w:t>
      </w:r>
      <w:proofErr w:type="spellStart"/>
      <w:r w:rsidRPr="00510754">
        <w:rPr>
          <w:rFonts w:ascii="Arial" w:eastAsia="Arial" w:hAnsi="Arial" w:cs="Arial"/>
          <w:sz w:val="24"/>
          <w:szCs w:val="24"/>
        </w:rPr>
        <w:t>Progression</w:t>
      </w:r>
      <w:proofErr w:type="spellEnd"/>
      <w:r w:rsidR="00510754">
        <w:rPr>
          <w:rFonts w:ascii="Arial" w:eastAsia="Arial" w:hAnsi="Arial" w:cs="Arial"/>
          <w:sz w:val="24"/>
          <w:szCs w:val="24"/>
        </w:rPr>
        <w:t xml:space="preserve">: </w:t>
      </w:r>
      <w:r w:rsidRPr="00510754">
        <w:rPr>
          <w:rFonts w:ascii="Arial" w:eastAsia="Arial" w:hAnsi="Arial" w:cs="Arial"/>
          <w:sz w:val="24"/>
          <w:szCs w:val="24"/>
        </w:rPr>
        <w:t>Abre uma caixa de informações especificando número de tentativas bem sucedidas, número de passes já utilizados, entre outros. É muito importante</w:t>
      </w:r>
      <w:proofErr w:type="gramStart"/>
      <w:r w:rsidRPr="00510754">
        <w:rPr>
          <w:rFonts w:ascii="Arial" w:eastAsia="Arial" w:hAnsi="Arial" w:cs="Arial"/>
          <w:sz w:val="24"/>
          <w:szCs w:val="24"/>
        </w:rPr>
        <w:t xml:space="preserve"> pois</w:t>
      </w:r>
      <w:proofErr w:type="gramEnd"/>
      <w:r w:rsidRPr="00510754">
        <w:rPr>
          <w:rFonts w:ascii="Arial" w:eastAsia="Arial" w:hAnsi="Arial" w:cs="Arial"/>
          <w:sz w:val="24"/>
          <w:szCs w:val="24"/>
        </w:rPr>
        <w:t xml:space="preserve"> através desta opção pode se saber do andamento do processo.</w:t>
      </w:r>
    </w:p>
    <w:p w14:paraId="658DA7B9" w14:textId="77777777" w:rsidR="00536DCA" w:rsidRPr="00536DCA" w:rsidRDefault="00536DCA"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774C92E5" w14:textId="77777777" w:rsidR="00536DCA" w:rsidRPr="00536DCA" w:rsidRDefault="00536DCA" w:rsidP="00536DCA">
      <w:pPr>
        <w:pStyle w:val="PargrafodaLista"/>
        <w:keepNext/>
        <w:keepLines/>
        <w:numPr>
          <w:ilvl w:val="3"/>
          <w:numId w:val="11"/>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36DCA">
        <w:rPr>
          <w:rFonts w:ascii="Arial" w:eastAsia="Arial" w:hAnsi="Arial" w:cs="Arial"/>
          <w:sz w:val="24"/>
          <w:szCs w:val="24"/>
        </w:rPr>
        <w:t>Snap</w:t>
      </w:r>
      <w:proofErr w:type="spellEnd"/>
      <w:r w:rsidRPr="00536DCA">
        <w:rPr>
          <w:rFonts w:ascii="Arial" w:eastAsia="Arial" w:hAnsi="Arial" w:cs="Arial"/>
          <w:sz w:val="24"/>
          <w:szCs w:val="24"/>
        </w:rPr>
        <w:t xml:space="preserve"> </w:t>
      </w:r>
      <w:proofErr w:type="spellStart"/>
      <w:r w:rsidRPr="00536DCA">
        <w:rPr>
          <w:rFonts w:ascii="Arial" w:eastAsia="Arial" w:hAnsi="Arial" w:cs="Arial"/>
          <w:sz w:val="24"/>
          <w:szCs w:val="24"/>
        </w:rPr>
        <w:t>Shots</w:t>
      </w:r>
      <w:proofErr w:type="spellEnd"/>
      <w:r w:rsidRPr="00536DCA">
        <w:rPr>
          <w:rFonts w:ascii="Arial" w:eastAsia="Arial" w:hAnsi="Arial" w:cs="Arial"/>
          <w:sz w:val="24"/>
          <w:szCs w:val="24"/>
        </w:rPr>
        <w:t>:</w:t>
      </w:r>
    </w:p>
    <w:p w14:paraId="1EDCAA3D" w14:textId="46EE57E8" w:rsidR="00536DCA" w:rsidRPr="00510754" w:rsidRDefault="00536DCA" w:rsidP="00536DCA">
      <w:pPr>
        <w:pStyle w:val="PargrafodaLista"/>
        <w:keepNext/>
        <w:keepLines/>
        <w:numPr>
          <w:ilvl w:val="4"/>
          <w:numId w:val="12"/>
        </w:numPr>
        <w:pBdr>
          <w:top w:val="nil"/>
          <w:left w:val="nil"/>
          <w:bottom w:val="nil"/>
          <w:right w:val="nil"/>
          <w:between w:val="nil"/>
        </w:pBdr>
        <w:spacing w:before="240" w:after="0" w:line="360" w:lineRule="auto"/>
        <w:jc w:val="both"/>
        <w:rPr>
          <w:rFonts w:ascii="Arial" w:eastAsia="Arial" w:hAnsi="Arial" w:cs="Arial"/>
          <w:sz w:val="24"/>
          <w:szCs w:val="24"/>
          <w:lang w:val="en-US"/>
        </w:rPr>
      </w:pPr>
      <w:proofErr w:type="spellStart"/>
      <w:r w:rsidRPr="00510754">
        <w:rPr>
          <w:rFonts w:ascii="Arial" w:eastAsia="Arial" w:hAnsi="Arial" w:cs="Arial"/>
          <w:sz w:val="24"/>
          <w:szCs w:val="24"/>
        </w:rPr>
        <w:t>Enable</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00510754">
        <w:rPr>
          <w:rFonts w:ascii="Arial" w:eastAsia="Arial" w:hAnsi="Arial" w:cs="Arial"/>
          <w:sz w:val="24"/>
          <w:szCs w:val="24"/>
        </w:rPr>
        <w:t xml:space="preserve">: </w:t>
      </w:r>
      <w:r w:rsidRPr="00510754">
        <w:rPr>
          <w:rFonts w:ascii="Arial" w:eastAsia="Arial" w:hAnsi="Arial" w:cs="Arial"/>
          <w:sz w:val="24"/>
          <w:szCs w:val="24"/>
        </w:rPr>
        <w:t xml:space="preserve">Libera o uso dos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shots</w:t>
      </w:r>
      <w:proofErr w:type="spellEnd"/>
      <w:r w:rsidRPr="00510754">
        <w:rPr>
          <w:rFonts w:ascii="Arial" w:eastAsia="Arial" w:hAnsi="Arial" w:cs="Arial"/>
          <w:sz w:val="24"/>
          <w:szCs w:val="24"/>
        </w:rPr>
        <w:t xml:space="preserve"> (ou instantâneos). Consistem em arquivos de </w:t>
      </w:r>
      <w:proofErr w:type="gramStart"/>
      <w:r w:rsidRPr="00510754">
        <w:rPr>
          <w:rFonts w:ascii="Arial" w:eastAsia="Arial" w:hAnsi="Arial" w:cs="Arial"/>
          <w:sz w:val="24"/>
          <w:szCs w:val="24"/>
        </w:rPr>
        <w:t>configuração .</w:t>
      </w:r>
      <w:proofErr w:type="spellStart"/>
      <w:proofErr w:type="gramEnd"/>
      <w:r w:rsidRPr="00510754">
        <w:rPr>
          <w:rFonts w:ascii="Arial" w:eastAsia="Arial" w:hAnsi="Arial" w:cs="Arial"/>
          <w:sz w:val="24"/>
          <w:szCs w:val="24"/>
        </w:rPr>
        <w:t>ini</w:t>
      </w:r>
      <w:proofErr w:type="spellEnd"/>
      <w:r w:rsidRPr="00510754">
        <w:rPr>
          <w:rFonts w:ascii="Arial" w:eastAsia="Arial" w:hAnsi="Arial" w:cs="Arial"/>
          <w:sz w:val="24"/>
          <w:szCs w:val="24"/>
        </w:rPr>
        <w:t xml:space="preserve"> onde estarão salvas as configurações específicas para o site alvo. Este arquivo também pode denominar onde na </w:t>
      </w:r>
      <w:proofErr w:type="spellStart"/>
      <w:r w:rsidRPr="00510754">
        <w:rPr>
          <w:rFonts w:ascii="Arial" w:eastAsia="Arial" w:hAnsi="Arial" w:cs="Arial"/>
          <w:sz w:val="24"/>
          <w:szCs w:val="24"/>
        </w:rPr>
        <w:t>wordlist</w:t>
      </w:r>
      <w:proofErr w:type="spellEnd"/>
      <w:r w:rsidRPr="00510754">
        <w:rPr>
          <w:rFonts w:ascii="Arial" w:eastAsia="Arial" w:hAnsi="Arial" w:cs="Arial"/>
          <w:sz w:val="24"/>
          <w:szCs w:val="24"/>
        </w:rPr>
        <w:t xml:space="preserve"> o processo parou em seu último uso, porém o </w:t>
      </w:r>
      <w:proofErr w:type="gramStart"/>
      <w:r w:rsidRPr="00510754">
        <w:rPr>
          <w:rFonts w:ascii="Arial" w:eastAsia="Arial" w:hAnsi="Arial" w:cs="Arial"/>
          <w:sz w:val="24"/>
          <w:szCs w:val="24"/>
        </w:rPr>
        <w:t>SentryMBA</w:t>
      </w:r>
      <w:proofErr w:type="gramEnd"/>
      <w:r w:rsidRPr="00510754">
        <w:rPr>
          <w:rFonts w:ascii="Arial" w:eastAsia="Arial" w:hAnsi="Arial" w:cs="Arial"/>
          <w:sz w:val="24"/>
          <w:szCs w:val="24"/>
        </w:rPr>
        <w:t xml:space="preserve"> possui essa função nativamente. </w:t>
      </w:r>
      <w:proofErr w:type="spellStart"/>
      <w:r w:rsidRPr="00510754">
        <w:rPr>
          <w:rFonts w:ascii="Arial" w:eastAsia="Arial" w:hAnsi="Arial" w:cs="Arial"/>
          <w:sz w:val="24"/>
          <w:szCs w:val="24"/>
          <w:lang w:val="en-US"/>
        </w:rPr>
        <w:t>Suas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opções</w:t>
      </w:r>
      <w:proofErr w:type="spellEnd"/>
      <w:r w:rsidRPr="00510754">
        <w:rPr>
          <w:rFonts w:ascii="Arial" w:eastAsia="Arial" w:hAnsi="Arial" w:cs="Arial"/>
          <w:sz w:val="24"/>
          <w:szCs w:val="24"/>
          <w:lang w:val="en-US"/>
        </w:rPr>
        <w:t xml:space="preserve"> </w:t>
      </w:r>
      <w:proofErr w:type="spellStart"/>
      <w:r w:rsidRPr="00510754">
        <w:rPr>
          <w:rFonts w:ascii="Arial" w:eastAsia="Arial" w:hAnsi="Arial" w:cs="Arial"/>
          <w:sz w:val="24"/>
          <w:szCs w:val="24"/>
          <w:lang w:val="en-US"/>
        </w:rPr>
        <w:t>são</w:t>
      </w:r>
      <w:proofErr w:type="spellEnd"/>
      <w:r w:rsidRPr="00510754">
        <w:rPr>
          <w:rFonts w:ascii="Arial" w:eastAsia="Arial" w:hAnsi="Arial" w:cs="Arial"/>
          <w:sz w:val="24"/>
          <w:szCs w:val="24"/>
          <w:lang w:val="en-US"/>
        </w:rPr>
        <w:t>:</w:t>
      </w:r>
    </w:p>
    <w:p w14:paraId="127BA8D9" w14:textId="3BC6C324" w:rsidR="00536DCA" w:rsidRPr="00536DCA" w:rsidRDefault="00536DCA" w:rsidP="00536DCA">
      <w:pPr>
        <w:pStyle w:val="PargrafodaLista"/>
        <w:keepNext/>
        <w:keepLines/>
        <w:numPr>
          <w:ilvl w:val="4"/>
          <w:numId w:val="13"/>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536DCA">
        <w:rPr>
          <w:rFonts w:ascii="Arial" w:eastAsia="Arial" w:hAnsi="Arial" w:cs="Arial"/>
          <w:sz w:val="24"/>
          <w:szCs w:val="24"/>
          <w:lang w:val="en-US"/>
        </w:rPr>
        <w:t>Load Settings from Snap Shot</w:t>
      </w:r>
      <w:r w:rsidR="00CB78BD">
        <w:rPr>
          <w:rFonts w:ascii="Arial" w:eastAsia="Arial" w:hAnsi="Arial" w:cs="Arial"/>
          <w:sz w:val="24"/>
          <w:szCs w:val="24"/>
          <w:lang w:val="en-US"/>
        </w:rPr>
        <w:t>;</w:t>
      </w:r>
      <w:r w:rsidR="00510754">
        <w:rPr>
          <w:rFonts w:ascii="Arial" w:eastAsia="Arial" w:hAnsi="Arial" w:cs="Arial"/>
          <w:sz w:val="24"/>
          <w:szCs w:val="24"/>
          <w:lang w:val="en-US"/>
        </w:rPr>
        <w:t xml:space="preserve"> </w:t>
      </w:r>
      <w:r w:rsidRPr="00536DCA">
        <w:rPr>
          <w:rFonts w:ascii="Arial" w:eastAsia="Arial" w:hAnsi="Arial" w:cs="Arial"/>
          <w:sz w:val="24"/>
          <w:szCs w:val="24"/>
          <w:lang w:val="en-US"/>
        </w:rPr>
        <w:t xml:space="preserve">e </w:t>
      </w:r>
    </w:p>
    <w:p w14:paraId="5E390871" w14:textId="0982BCEE" w:rsidR="00536DCA" w:rsidRPr="00510754" w:rsidRDefault="00536DCA" w:rsidP="00536DCA">
      <w:pPr>
        <w:pStyle w:val="PargrafodaLista"/>
        <w:keepNext/>
        <w:keepLines/>
        <w:numPr>
          <w:ilvl w:val="4"/>
          <w:numId w:val="14"/>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sidRPr="00510754">
        <w:rPr>
          <w:rFonts w:ascii="Arial" w:eastAsia="Arial" w:hAnsi="Arial" w:cs="Arial"/>
          <w:sz w:val="24"/>
          <w:szCs w:val="24"/>
        </w:rPr>
        <w:t>Save</w:t>
      </w:r>
      <w:proofErr w:type="spellEnd"/>
      <w:r w:rsidRPr="00510754">
        <w:rPr>
          <w:rFonts w:ascii="Arial" w:eastAsia="Arial" w:hAnsi="Arial" w:cs="Arial"/>
          <w:sz w:val="24"/>
          <w:szCs w:val="24"/>
        </w:rPr>
        <w:t xml:space="preserve"> Settings </w:t>
      </w:r>
      <w:proofErr w:type="spellStart"/>
      <w:r w:rsidRPr="00510754">
        <w:rPr>
          <w:rFonts w:ascii="Arial" w:eastAsia="Arial" w:hAnsi="Arial" w:cs="Arial"/>
          <w:sz w:val="24"/>
          <w:szCs w:val="24"/>
        </w:rPr>
        <w:t>to</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Snap</w:t>
      </w:r>
      <w:proofErr w:type="spellEnd"/>
      <w:r w:rsidRPr="00510754">
        <w:rPr>
          <w:rFonts w:ascii="Arial" w:eastAsia="Arial" w:hAnsi="Arial" w:cs="Arial"/>
          <w:sz w:val="24"/>
          <w:szCs w:val="24"/>
        </w:rPr>
        <w:t xml:space="preserve"> </w:t>
      </w:r>
      <w:proofErr w:type="spellStart"/>
      <w:r w:rsidRPr="00510754">
        <w:rPr>
          <w:rFonts w:ascii="Arial" w:eastAsia="Arial" w:hAnsi="Arial" w:cs="Arial"/>
          <w:sz w:val="24"/>
          <w:szCs w:val="24"/>
        </w:rPr>
        <w:t>Shot</w:t>
      </w:r>
      <w:proofErr w:type="spellEnd"/>
      <w:r w:rsidR="00510754" w:rsidRPr="00510754">
        <w:rPr>
          <w:rFonts w:ascii="Arial" w:eastAsia="Arial" w:hAnsi="Arial" w:cs="Arial"/>
          <w:sz w:val="24"/>
          <w:szCs w:val="24"/>
        </w:rPr>
        <w:t xml:space="preserve">: </w:t>
      </w:r>
      <w:r w:rsidRPr="00510754">
        <w:rPr>
          <w:rFonts w:ascii="Arial" w:eastAsia="Arial" w:hAnsi="Arial" w:cs="Arial"/>
          <w:sz w:val="24"/>
          <w:szCs w:val="24"/>
        </w:rPr>
        <w:t>As duas envolvem carregar um arquivo de configuração já salvo anteriormente, e salvar um arquivo novo (ou subscrever o mesmo arquivo), respectivamente.</w:t>
      </w:r>
    </w:p>
    <w:p w14:paraId="6703DFEA" w14:textId="77777777" w:rsidR="00EE4626" w:rsidRDefault="00EE4626" w:rsidP="00536DCA">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4A450422" w14:textId="64F0922B" w:rsidR="00EE4626" w:rsidRPr="00EE4626" w:rsidRDefault="00510754" w:rsidP="00EE4626">
      <w:pPr>
        <w:pStyle w:val="PargrafodaLista"/>
        <w:keepNext/>
        <w:keepLines/>
        <w:numPr>
          <w:ilvl w:val="2"/>
          <w:numId w:val="14"/>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w:t>
      </w:r>
      <w:r w:rsidR="00EE4626" w:rsidRPr="00EE4626">
        <w:rPr>
          <w:rFonts w:ascii="Arial" w:eastAsia="Arial" w:hAnsi="Arial" w:cs="Arial"/>
          <w:sz w:val="24"/>
          <w:szCs w:val="24"/>
        </w:rPr>
        <w:t xml:space="preserve"> HTTP Header</w:t>
      </w:r>
      <w:r>
        <w:rPr>
          <w:rFonts w:ascii="Arial" w:eastAsia="Arial" w:hAnsi="Arial" w:cs="Arial"/>
          <w:sz w:val="24"/>
          <w:szCs w:val="24"/>
        </w:rPr>
        <w:t>:</w:t>
      </w:r>
    </w:p>
    <w:p w14:paraId="6903943C" w14:textId="0685E1CE" w:rsidR="00CB78BD" w:rsidRDefault="008B643F" w:rsidP="00CB78BD">
      <w:pPr>
        <w:pStyle w:val="PargrafodaLista"/>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Nesta aba é configurado </w:t>
      </w:r>
      <w:r w:rsidR="00EE4626" w:rsidRPr="00EE4626">
        <w:rPr>
          <w:rFonts w:ascii="Arial" w:eastAsia="Arial" w:hAnsi="Arial" w:cs="Arial"/>
          <w:sz w:val="24"/>
          <w:szCs w:val="24"/>
        </w:rPr>
        <w:t xml:space="preserve">como o </w:t>
      </w:r>
      <w:proofErr w:type="gramStart"/>
      <w:r w:rsidR="00EE4626" w:rsidRPr="00EE4626">
        <w:rPr>
          <w:rFonts w:ascii="Arial" w:eastAsia="Arial" w:hAnsi="Arial" w:cs="Arial"/>
          <w:sz w:val="24"/>
          <w:szCs w:val="24"/>
        </w:rPr>
        <w:t>SentryMBA</w:t>
      </w:r>
      <w:proofErr w:type="gramEnd"/>
      <w:r w:rsidR="00EE4626" w:rsidRPr="00EE4626">
        <w:rPr>
          <w:rFonts w:ascii="Arial" w:eastAsia="Arial" w:hAnsi="Arial" w:cs="Arial"/>
          <w:sz w:val="24"/>
          <w:szCs w:val="24"/>
        </w:rPr>
        <w:t xml:space="preserve"> irá se comportar diante da requisição feita para o site alvo.</w:t>
      </w:r>
      <w:r w:rsidR="00CB78BD">
        <w:rPr>
          <w:rFonts w:ascii="Arial" w:eastAsia="Arial" w:hAnsi="Arial" w:cs="Arial"/>
          <w:sz w:val="24"/>
          <w:szCs w:val="24"/>
        </w:rPr>
        <w:t xml:space="preserve"> Podemos ver as opções </w:t>
      </w:r>
      <w:proofErr w:type="spellStart"/>
      <w:r w:rsidR="00CB78BD">
        <w:rPr>
          <w:rFonts w:ascii="Arial" w:eastAsia="Arial" w:hAnsi="Arial" w:cs="Arial"/>
          <w:sz w:val="24"/>
          <w:szCs w:val="24"/>
        </w:rPr>
        <w:t>Request</w:t>
      </w:r>
      <w:proofErr w:type="spellEnd"/>
      <w:r w:rsidR="00CB78BD">
        <w:rPr>
          <w:rFonts w:ascii="Arial" w:eastAsia="Arial" w:hAnsi="Arial" w:cs="Arial"/>
          <w:sz w:val="24"/>
          <w:szCs w:val="24"/>
        </w:rPr>
        <w:t xml:space="preserve"> Header, que é onde se define o Header que o </w:t>
      </w:r>
      <w:proofErr w:type="gramStart"/>
      <w:r w:rsidR="00CB78BD">
        <w:rPr>
          <w:rFonts w:ascii="Arial" w:eastAsia="Arial" w:hAnsi="Arial" w:cs="Arial"/>
          <w:sz w:val="24"/>
          <w:szCs w:val="24"/>
        </w:rPr>
        <w:t>SentryMBA</w:t>
      </w:r>
      <w:proofErr w:type="gramEnd"/>
      <w:r w:rsidR="00CB78BD">
        <w:rPr>
          <w:rFonts w:ascii="Arial" w:eastAsia="Arial" w:hAnsi="Arial" w:cs="Arial"/>
          <w:sz w:val="24"/>
          <w:szCs w:val="24"/>
        </w:rPr>
        <w:t xml:space="preserve"> irá enviar para o site alvo, os </w:t>
      </w:r>
      <w:proofErr w:type="spellStart"/>
      <w:r w:rsidR="00CB78BD">
        <w:rPr>
          <w:rFonts w:ascii="Arial" w:eastAsia="Arial" w:hAnsi="Arial" w:cs="Arial"/>
          <w:sz w:val="24"/>
          <w:szCs w:val="24"/>
        </w:rPr>
        <w:t>User</w:t>
      </w:r>
      <w:proofErr w:type="spellEnd"/>
      <w:r w:rsidR="00CB78BD">
        <w:rPr>
          <w:rFonts w:ascii="Arial" w:eastAsia="Arial" w:hAnsi="Arial" w:cs="Arial"/>
          <w:sz w:val="24"/>
          <w:szCs w:val="24"/>
        </w:rPr>
        <w:t xml:space="preserve"> </w:t>
      </w:r>
      <w:proofErr w:type="spellStart"/>
      <w:r w:rsidR="00CB78BD">
        <w:rPr>
          <w:rFonts w:ascii="Arial" w:eastAsia="Arial" w:hAnsi="Arial" w:cs="Arial"/>
          <w:sz w:val="24"/>
          <w:szCs w:val="24"/>
        </w:rPr>
        <w:t>Agents</w:t>
      </w:r>
      <w:proofErr w:type="spellEnd"/>
      <w:r w:rsidR="00CB78BD">
        <w:rPr>
          <w:rFonts w:ascii="Arial" w:eastAsia="Arial" w:hAnsi="Arial" w:cs="Arial"/>
          <w:sz w:val="24"/>
          <w:szCs w:val="24"/>
        </w:rPr>
        <w:t xml:space="preserve">, que são as versões de navegadores que serão interpretadas pelo alvo, o </w:t>
      </w:r>
      <w:proofErr w:type="spellStart"/>
      <w:r w:rsidR="00CB78BD">
        <w:rPr>
          <w:rFonts w:ascii="Arial" w:eastAsia="Arial" w:hAnsi="Arial" w:cs="Arial"/>
          <w:sz w:val="24"/>
          <w:szCs w:val="24"/>
        </w:rPr>
        <w:t>Request</w:t>
      </w:r>
      <w:proofErr w:type="spellEnd"/>
      <w:r w:rsidR="00CB78BD">
        <w:rPr>
          <w:rFonts w:ascii="Arial" w:eastAsia="Arial" w:hAnsi="Arial" w:cs="Arial"/>
          <w:sz w:val="24"/>
          <w:szCs w:val="24"/>
        </w:rPr>
        <w:t xml:space="preserve"> </w:t>
      </w:r>
      <w:proofErr w:type="spellStart"/>
      <w:r w:rsidR="00CB78BD">
        <w:rPr>
          <w:rFonts w:ascii="Arial" w:eastAsia="Arial" w:hAnsi="Arial" w:cs="Arial"/>
          <w:sz w:val="24"/>
          <w:szCs w:val="24"/>
        </w:rPr>
        <w:t>Method</w:t>
      </w:r>
      <w:proofErr w:type="spellEnd"/>
      <w:r w:rsidR="00CB78BD">
        <w:rPr>
          <w:rFonts w:ascii="Arial" w:eastAsia="Arial" w:hAnsi="Arial" w:cs="Arial"/>
          <w:sz w:val="24"/>
          <w:szCs w:val="24"/>
        </w:rPr>
        <w:t xml:space="preserve"> (ou </w:t>
      </w:r>
      <w:r w:rsidR="00CB78BD">
        <w:rPr>
          <w:rFonts w:ascii="Arial" w:eastAsia="Arial" w:hAnsi="Arial" w:cs="Arial"/>
          <w:sz w:val="24"/>
          <w:szCs w:val="24"/>
        </w:rPr>
        <w:tab/>
        <w:t xml:space="preserve">método de requisição), que irá definir a metodologia usada, entre outros. Nesta aba, é preciso já ter realizado a captura de pacotes com o </w:t>
      </w:r>
      <w:proofErr w:type="spellStart"/>
      <w:r w:rsidR="00CB78BD">
        <w:rPr>
          <w:rFonts w:ascii="Arial" w:eastAsia="Arial" w:hAnsi="Arial" w:cs="Arial"/>
          <w:sz w:val="24"/>
          <w:szCs w:val="24"/>
        </w:rPr>
        <w:t>sniffer</w:t>
      </w:r>
      <w:proofErr w:type="spellEnd"/>
      <w:r w:rsidR="00CB78BD">
        <w:rPr>
          <w:rFonts w:ascii="Arial" w:eastAsia="Arial" w:hAnsi="Arial" w:cs="Arial"/>
          <w:sz w:val="24"/>
          <w:szCs w:val="24"/>
        </w:rPr>
        <w:t xml:space="preserve"> primeiro, para poder identificar como o pacote de solicitação de </w:t>
      </w:r>
      <w:proofErr w:type="spellStart"/>
      <w:r w:rsidR="00CB78BD">
        <w:rPr>
          <w:rFonts w:ascii="Arial" w:eastAsia="Arial" w:hAnsi="Arial" w:cs="Arial"/>
          <w:sz w:val="24"/>
          <w:szCs w:val="24"/>
        </w:rPr>
        <w:t>login</w:t>
      </w:r>
      <w:proofErr w:type="spellEnd"/>
      <w:r w:rsidR="00CB78BD">
        <w:rPr>
          <w:rFonts w:ascii="Arial" w:eastAsia="Arial" w:hAnsi="Arial" w:cs="Arial"/>
          <w:sz w:val="24"/>
          <w:szCs w:val="24"/>
        </w:rPr>
        <w:t xml:space="preserve"> se comporta.</w:t>
      </w:r>
    </w:p>
    <w:p w14:paraId="40B1537B" w14:textId="026A002E" w:rsidR="00CB78BD" w:rsidRDefault="00CB78BD" w:rsidP="00CB78BD">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Aba Proxy Settings:</w:t>
      </w:r>
    </w:p>
    <w:p w14:paraId="3795A586" w14:textId="67F22CF8" w:rsidR="00CB78BD" w:rsidRDefault="00CB78BD" w:rsidP="00CB78BD">
      <w:pPr>
        <w:pStyle w:val="PargrafodaLista"/>
        <w:keepNext/>
        <w:keepLines/>
        <w:pBdr>
          <w:top w:val="nil"/>
          <w:left w:val="nil"/>
          <w:bottom w:val="nil"/>
          <w:right w:val="nil"/>
          <w:between w:val="nil"/>
        </w:pBdr>
        <w:spacing w:before="240" w:after="0" w:line="360" w:lineRule="auto"/>
        <w:ind w:left="709"/>
        <w:jc w:val="both"/>
        <w:rPr>
          <w:rFonts w:ascii="Arial" w:eastAsia="Arial" w:hAnsi="Arial" w:cs="Arial"/>
          <w:sz w:val="24"/>
          <w:szCs w:val="24"/>
        </w:rPr>
      </w:pPr>
      <w:r>
        <w:rPr>
          <w:rFonts w:ascii="Arial" w:eastAsia="Arial" w:hAnsi="Arial" w:cs="Arial"/>
          <w:sz w:val="24"/>
          <w:szCs w:val="24"/>
        </w:rPr>
        <w:lastRenderedPageBreak/>
        <w:t xml:space="preserve">Onde é definido as configurações relativas ao </w:t>
      </w:r>
      <w:proofErr w:type="gramStart"/>
      <w:r>
        <w:rPr>
          <w:rFonts w:ascii="Arial" w:eastAsia="Arial" w:hAnsi="Arial" w:cs="Arial"/>
          <w:sz w:val="24"/>
          <w:szCs w:val="24"/>
        </w:rPr>
        <w:t>proxy</w:t>
      </w:r>
      <w:proofErr w:type="gramEnd"/>
      <w:r>
        <w:rPr>
          <w:rFonts w:ascii="Arial" w:eastAsia="Arial" w:hAnsi="Arial" w:cs="Arial"/>
          <w:sz w:val="24"/>
          <w:szCs w:val="24"/>
        </w:rPr>
        <w:t>. Aqui podemos ver opções relativas a:</w:t>
      </w:r>
    </w:p>
    <w:p w14:paraId="47D8EC68" w14:textId="5B288CD8" w:rsidR="00CB78BD" w:rsidRDefault="00CB78BD" w:rsidP="00CB78BD">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Banning</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Reactivation</w:t>
      </w:r>
      <w:proofErr w:type="spellEnd"/>
      <w:r w:rsidR="00250434">
        <w:rPr>
          <w:rFonts w:ascii="Arial" w:eastAsia="Arial" w:hAnsi="Arial" w:cs="Arial"/>
          <w:sz w:val="24"/>
          <w:szCs w:val="24"/>
        </w:rPr>
        <w:t xml:space="preserve">: Possui opções relacionadas ao banimento e reativação dos proxies. Por exemplo, pode banir um </w:t>
      </w:r>
      <w:proofErr w:type="gramStart"/>
      <w:r w:rsidR="00250434">
        <w:rPr>
          <w:rFonts w:ascii="Arial" w:eastAsia="Arial" w:hAnsi="Arial" w:cs="Arial"/>
          <w:sz w:val="24"/>
          <w:szCs w:val="24"/>
        </w:rPr>
        <w:t>proxy</w:t>
      </w:r>
      <w:proofErr w:type="gramEnd"/>
      <w:r w:rsidR="00250434">
        <w:rPr>
          <w:rFonts w:ascii="Arial" w:eastAsia="Arial" w:hAnsi="Arial" w:cs="Arial"/>
          <w:sz w:val="24"/>
          <w:szCs w:val="24"/>
        </w:rPr>
        <w:t xml:space="preserve"> que não esteja alcançando o resultado esperado, ou até mesmo se ele conseguiu </w:t>
      </w:r>
      <w:proofErr w:type="spellStart"/>
      <w:r w:rsidR="00250434">
        <w:rPr>
          <w:rFonts w:ascii="Arial" w:eastAsia="Arial" w:hAnsi="Arial" w:cs="Arial"/>
          <w:sz w:val="24"/>
          <w:szCs w:val="24"/>
        </w:rPr>
        <w:t>logar</w:t>
      </w:r>
      <w:proofErr w:type="spellEnd"/>
      <w:r w:rsidR="00250434">
        <w:rPr>
          <w:rFonts w:ascii="Arial" w:eastAsia="Arial" w:hAnsi="Arial" w:cs="Arial"/>
          <w:sz w:val="24"/>
          <w:szCs w:val="24"/>
        </w:rPr>
        <w:t xml:space="preserve"> sucessivamente muitas vezes.</w:t>
      </w:r>
    </w:p>
    <w:p w14:paraId="49F10A6B" w14:textId="72211470" w:rsidR="00250434" w:rsidRDefault="00250434" w:rsidP="00CB78BD">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Waiting</w:t>
      </w:r>
      <w:proofErr w:type="spellEnd"/>
      <w:r>
        <w:rPr>
          <w:rFonts w:ascii="Arial" w:eastAsia="Arial" w:hAnsi="Arial" w:cs="Arial"/>
          <w:sz w:val="24"/>
          <w:szCs w:val="24"/>
        </w:rPr>
        <w:t xml:space="preserve"> </w:t>
      </w:r>
      <w:proofErr w:type="spellStart"/>
      <w:r>
        <w:rPr>
          <w:rFonts w:ascii="Arial" w:eastAsia="Arial" w:hAnsi="Arial" w:cs="Arial"/>
          <w:sz w:val="24"/>
          <w:szCs w:val="24"/>
        </w:rPr>
        <w:t>Window</w:t>
      </w:r>
      <w:proofErr w:type="spellEnd"/>
      <w:r>
        <w:rPr>
          <w:rFonts w:ascii="Arial" w:eastAsia="Arial" w:hAnsi="Arial" w:cs="Arial"/>
          <w:sz w:val="24"/>
          <w:szCs w:val="24"/>
        </w:rPr>
        <w:t>: Permite especificar, em minutos, quanto tempo o software irá levar para reiniciar, após todos os proxies terem sido banidos.</w:t>
      </w:r>
    </w:p>
    <w:p w14:paraId="7A1A0252" w14:textId="5BEB4BAB" w:rsidR="00250434" w:rsidRDefault="00250434" w:rsidP="00250434">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Banning</w:t>
      </w:r>
      <w:proofErr w:type="spellEnd"/>
      <w:r>
        <w:rPr>
          <w:rFonts w:ascii="Arial" w:eastAsia="Arial" w:hAnsi="Arial" w:cs="Arial"/>
          <w:sz w:val="24"/>
          <w:szCs w:val="24"/>
        </w:rPr>
        <w:t xml:space="preserve"> </w:t>
      </w:r>
      <w:proofErr w:type="spellStart"/>
      <w:r>
        <w:rPr>
          <w:rFonts w:ascii="Arial" w:eastAsia="Arial" w:hAnsi="Arial" w:cs="Arial"/>
          <w:sz w:val="24"/>
          <w:szCs w:val="24"/>
        </w:rPr>
        <w:t>Window</w:t>
      </w:r>
      <w:proofErr w:type="spellEnd"/>
      <w:r>
        <w:rPr>
          <w:rFonts w:ascii="Arial" w:eastAsia="Arial" w:hAnsi="Arial" w:cs="Arial"/>
          <w:sz w:val="24"/>
          <w:szCs w:val="24"/>
        </w:rPr>
        <w:t xml:space="preserve">: Na janela de tentativas por combo testado no último (minuto especificado, padrão </w:t>
      </w:r>
      <w:proofErr w:type="gramStart"/>
      <w:r>
        <w:rPr>
          <w:rFonts w:ascii="Arial" w:eastAsia="Arial" w:hAnsi="Arial" w:cs="Arial"/>
          <w:sz w:val="24"/>
          <w:szCs w:val="24"/>
        </w:rPr>
        <w:t>1</w:t>
      </w:r>
      <w:proofErr w:type="gramEnd"/>
      <w:r>
        <w:rPr>
          <w:rFonts w:ascii="Arial" w:eastAsia="Arial" w:hAnsi="Arial" w:cs="Arial"/>
          <w:sz w:val="24"/>
          <w:szCs w:val="24"/>
        </w:rPr>
        <w:t xml:space="preserve">) for maior que </w:t>
      </w:r>
      <w:r>
        <w:rPr>
          <w:rFonts w:ascii="Arial" w:eastAsia="Arial" w:hAnsi="Arial" w:cs="Arial"/>
          <w:sz w:val="24"/>
          <w:szCs w:val="24"/>
        </w:rPr>
        <w:t>(minuto especificado</w:t>
      </w:r>
      <w:r>
        <w:rPr>
          <w:rFonts w:ascii="Arial" w:eastAsia="Arial" w:hAnsi="Arial" w:cs="Arial"/>
          <w:sz w:val="24"/>
          <w:szCs w:val="24"/>
        </w:rPr>
        <w:t xml:space="preserve">, padrão 10) e os proxies que estiverem sobrando forem menos que </w:t>
      </w:r>
      <w:r>
        <w:rPr>
          <w:rFonts w:ascii="Arial" w:eastAsia="Arial" w:hAnsi="Arial" w:cs="Arial"/>
          <w:sz w:val="24"/>
          <w:szCs w:val="24"/>
        </w:rPr>
        <w:t>(</w:t>
      </w:r>
      <w:r>
        <w:rPr>
          <w:rFonts w:ascii="Arial" w:eastAsia="Arial" w:hAnsi="Arial" w:cs="Arial"/>
          <w:sz w:val="24"/>
          <w:szCs w:val="24"/>
        </w:rPr>
        <w:t>quantidade especificada, padrão 10</w:t>
      </w:r>
      <w:r>
        <w:rPr>
          <w:rFonts w:ascii="Arial" w:eastAsia="Arial" w:hAnsi="Arial" w:cs="Arial"/>
          <w:sz w:val="24"/>
          <w:szCs w:val="24"/>
        </w:rPr>
        <w:t>)</w:t>
      </w:r>
      <w:r>
        <w:rPr>
          <w:rFonts w:ascii="Arial" w:eastAsia="Arial" w:hAnsi="Arial" w:cs="Arial"/>
          <w:sz w:val="24"/>
          <w:szCs w:val="24"/>
        </w:rPr>
        <w:t>, então esta opção bane todos os proxies.</w:t>
      </w:r>
    </w:p>
    <w:p w14:paraId="6CC2D13C" w14:textId="5BED68BF" w:rsidR="00250434" w:rsidRDefault="00250434" w:rsidP="00250434">
      <w:pPr>
        <w:pStyle w:val="PargrafodaLista"/>
        <w:keepNext/>
        <w:keepLines/>
        <w:numPr>
          <w:ilvl w:val="3"/>
          <w:numId w:val="18"/>
        </w:numPr>
        <w:pBdr>
          <w:top w:val="nil"/>
          <w:left w:val="nil"/>
          <w:bottom w:val="nil"/>
          <w:right w:val="nil"/>
          <w:between w:val="nil"/>
        </w:pBdr>
        <w:spacing w:before="240" w:after="0" w:line="360" w:lineRule="auto"/>
        <w:jc w:val="both"/>
        <w:rPr>
          <w:rFonts w:ascii="Arial" w:eastAsia="Arial" w:hAnsi="Arial" w:cs="Arial"/>
          <w:sz w:val="24"/>
          <w:szCs w:val="24"/>
        </w:rPr>
      </w:pPr>
      <w:proofErr w:type="spellStart"/>
      <w:r>
        <w:rPr>
          <w:rFonts w:ascii="Arial" w:eastAsia="Arial" w:hAnsi="Arial" w:cs="Arial"/>
          <w:sz w:val="24"/>
          <w:szCs w:val="24"/>
        </w:rPr>
        <w:t>Other</w:t>
      </w:r>
      <w:proofErr w:type="spellEnd"/>
      <w:r>
        <w:rPr>
          <w:rFonts w:ascii="Arial" w:eastAsia="Arial" w:hAnsi="Arial" w:cs="Arial"/>
          <w:sz w:val="24"/>
          <w:szCs w:val="24"/>
        </w:rPr>
        <w:t xml:space="preserve"> </w:t>
      </w:r>
      <w:proofErr w:type="spellStart"/>
      <w:r>
        <w:rPr>
          <w:rFonts w:ascii="Arial" w:eastAsia="Arial" w:hAnsi="Arial" w:cs="Arial"/>
          <w:sz w:val="24"/>
          <w:szCs w:val="24"/>
        </w:rPr>
        <w:t>Options</w:t>
      </w:r>
      <w:proofErr w:type="spellEnd"/>
    </w:p>
    <w:p w14:paraId="037FBA0A" w14:textId="485B4911" w:rsidR="00250434" w:rsidRPr="00250434" w:rsidRDefault="00250434" w:rsidP="00250434">
      <w:pPr>
        <w:pStyle w:val="PargrafodaLista"/>
        <w:keepNext/>
        <w:keepLines/>
        <w:numPr>
          <w:ilvl w:val="4"/>
          <w:numId w:val="18"/>
        </w:numPr>
        <w:pBdr>
          <w:top w:val="nil"/>
          <w:left w:val="nil"/>
          <w:bottom w:val="nil"/>
          <w:right w:val="nil"/>
          <w:between w:val="nil"/>
        </w:pBdr>
        <w:spacing w:before="240" w:after="0" w:line="360" w:lineRule="auto"/>
        <w:jc w:val="both"/>
        <w:rPr>
          <w:rFonts w:ascii="Arial" w:eastAsia="Arial" w:hAnsi="Arial" w:cs="Arial"/>
          <w:sz w:val="24"/>
          <w:szCs w:val="24"/>
        </w:rPr>
      </w:pPr>
      <w:r w:rsidRPr="00250434">
        <w:rPr>
          <w:rFonts w:ascii="Arial" w:eastAsia="Arial" w:hAnsi="Arial" w:cs="Arial"/>
          <w:sz w:val="24"/>
          <w:szCs w:val="24"/>
        </w:rPr>
        <w:t xml:space="preserve">Do </w:t>
      </w:r>
      <w:proofErr w:type="spellStart"/>
      <w:r w:rsidRPr="00250434">
        <w:rPr>
          <w:rFonts w:ascii="Arial" w:eastAsia="Arial" w:hAnsi="Arial" w:cs="Arial"/>
          <w:sz w:val="24"/>
          <w:szCs w:val="24"/>
        </w:rPr>
        <w:t>not</w:t>
      </w:r>
      <w:proofErr w:type="spellEnd"/>
      <w:r w:rsidRPr="00250434">
        <w:rPr>
          <w:rFonts w:ascii="Arial" w:eastAsia="Arial" w:hAnsi="Arial" w:cs="Arial"/>
          <w:sz w:val="24"/>
          <w:szCs w:val="24"/>
        </w:rPr>
        <w:t xml:space="preserve"> use proxies: Não utilizará os proxies. Fortemente não recomendado, dependendo do uso que o programa terá.</w:t>
      </w:r>
      <w:proofErr w:type="gramStart"/>
      <w:r>
        <w:rPr>
          <w:rFonts w:ascii="Arial" w:eastAsia="Arial" w:hAnsi="Arial" w:cs="Arial"/>
          <w:sz w:val="24"/>
          <w:szCs w:val="24"/>
        </w:rPr>
        <w:br/>
      </w:r>
      <w:proofErr w:type="gramEnd"/>
    </w:p>
    <w:p w14:paraId="24843A77" w14:textId="472AD62E" w:rsidR="00250434" w:rsidRPr="00250434" w:rsidRDefault="00250434" w:rsidP="00250434">
      <w:pPr>
        <w:pStyle w:val="PargrafodaLista"/>
        <w:keepNext/>
        <w:keepLines/>
        <w:numPr>
          <w:ilvl w:val="2"/>
          <w:numId w:val="18"/>
        </w:numPr>
        <w:pBdr>
          <w:top w:val="nil"/>
          <w:left w:val="nil"/>
          <w:bottom w:val="nil"/>
          <w:right w:val="nil"/>
          <w:between w:val="nil"/>
        </w:pBdr>
        <w:spacing w:before="240" w:after="0" w:line="360" w:lineRule="auto"/>
        <w:jc w:val="both"/>
        <w:rPr>
          <w:rFonts w:ascii="Arial" w:eastAsia="Arial" w:hAnsi="Arial" w:cs="Arial"/>
          <w:sz w:val="24"/>
          <w:szCs w:val="24"/>
          <w:lang w:val="en-US"/>
        </w:rPr>
      </w:pPr>
      <w:r w:rsidRPr="00250434">
        <w:rPr>
          <w:rFonts w:ascii="Arial" w:eastAsia="Arial" w:hAnsi="Arial" w:cs="Arial"/>
          <w:sz w:val="24"/>
          <w:szCs w:val="24"/>
          <w:lang w:val="en-US"/>
        </w:rPr>
        <w:t xml:space="preserve">Aba Fake Settings, </w:t>
      </w:r>
      <w:proofErr w:type="spellStart"/>
      <w:r w:rsidRPr="00250434">
        <w:rPr>
          <w:rFonts w:ascii="Arial" w:eastAsia="Arial" w:hAnsi="Arial" w:cs="Arial"/>
          <w:sz w:val="24"/>
          <w:szCs w:val="24"/>
          <w:lang w:val="en-US"/>
        </w:rPr>
        <w:t>ou</w:t>
      </w:r>
      <w:proofErr w:type="spellEnd"/>
      <w:r w:rsidRPr="00250434">
        <w:rPr>
          <w:rFonts w:ascii="Arial" w:eastAsia="Arial" w:hAnsi="Arial" w:cs="Arial"/>
          <w:sz w:val="24"/>
          <w:szCs w:val="24"/>
          <w:lang w:val="en-US"/>
        </w:rPr>
        <w:t xml:space="preserve"> Fake Pass Protection:</w:t>
      </w:r>
    </w:p>
    <w:p w14:paraId="67F1265B" w14:textId="04B0B7C5" w:rsidR="00250434" w:rsidRDefault="00250434" w:rsidP="00250434">
      <w:pPr>
        <w:pStyle w:val="PargrafodaLista"/>
        <w:keepNext/>
        <w:keepLines/>
        <w:pBdr>
          <w:top w:val="nil"/>
          <w:left w:val="nil"/>
          <w:bottom w:val="nil"/>
          <w:right w:val="nil"/>
          <w:between w:val="nil"/>
        </w:pBdr>
        <w:spacing w:before="240" w:after="0" w:line="360" w:lineRule="auto"/>
        <w:ind w:left="1080"/>
        <w:jc w:val="both"/>
        <w:rPr>
          <w:rFonts w:ascii="Arial" w:eastAsia="Arial" w:hAnsi="Arial" w:cs="Arial"/>
          <w:sz w:val="24"/>
          <w:szCs w:val="24"/>
        </w:rPr>
      </w:pPr>
      <w:r>
        <w:rPr>
          <w:rFonts w:ascii="Arial" w:eastAsia="Arial" w:hAnsi="Arial" w:cs="Arial"/>
          <w:sz w:val="24"/>
          <w:szCs w:val="24"/>
        </w:rPr>
        <w:t>Possui configurações utilizadas na autenticação com o site alvo, forjando com diversas técnicas, a comunicação com o mesmo. Dentre suas opções é possível citar um exemplo, “</w:t>
      </w:r>
      <w:proofErr w:type="spellStart"/>
      <w:r>
        <w:rPr>
          <w:rFonts w:ascii="Arial" w:eastAsia="Arial" w:hAnsi="Arial" w:cs="Arial"/>
          <w:sz w:val="24"/>
          <w:szCs w:val="24"/>
        </w:rPr>
        <w:t>Enables</w:t>
      </w:r>
      <w:proofErr w:type="spellEnd"/>
      <w:r>
        <w:rPr>
          <w:rFonts w:ascii="Arial" w:eastAsia="Arial" w:hAnsi="Arial" w:cs="Arial"/>
          <w:sz w:val="24"/>
          <w:szCs w:val="24"/>
        </w:rPr>
        <w:t xml:space="preserve"> </w:t>
      </w:r>
      <w:proofErr w:type="spellStart"/>
      <w:r>
        <w:rPr>
          <w:rFonts w:ascii="Arial" w:eastAsia="Arial" w:hAnsi="Arial" w:cs="Arial"/>
          <w:sz w:val="24"/>
          <w:szCs w:val="24"/>
        </w:rPr>
        <w:t>success</w:t>
      </w:r>
      <w:proofErr w:type="spellEnd"/>
      <w:r>
        <w:rPr>
          <w:rFonts w:ascii="Arial" w:eastAsia="Arial" w:hAnsi="Arial" w:cs="Arial"/>
          <w:sz w:val="24"/>
          <w:szCs w:val="24"/>
        </w:rPr>
        <w:t xml:space="preserve"> </w:t>
      </w:r>
      <w:proofErr w:type="spellStart"/>
      <w:r>
        <w:rPr>
          <w:rFonts w:ascii="Arial" w:eastAsia="Arial" w:hAnsi="Arial" w:cs="Arial"/>
          <w:sz w:val="24"/>
          <w:szCs w:val="24"/>
        </w:rPr>
        <w:t>keyword</w:t>
      </w:r>
      <w:proofErr w:type="spellEnd"/>
      <w:r>
        <w:rPr>
          <w:rFonts w:ascii="Arial" w:eastAsia="Arial" w:hAnsi="Arial" w:cs="Arial"/>
          <w:sz w:val="24"/>
          <w:szCs w:val="24"/>
        </w:rPr>
        <w:t xml:space="preserve"> match </w:t>
      </w:r>
      <w:proofErr w:type="spellStart"/>
      <w:r>
        <w:rPr>
          <w:rFonts w:ascii="Arial" w:eastAsia="Arial" w:hAnsi="Arial" w:cs="Arial"/>
          <w:sz w:val="24"/>
          <w:szCs w:val="24"/>
        </w:rPr>
        <w:t>retries</w:t>
      </w:r>
      <w:proofErr w:type="spellEnd"/>
      <w:r>
        <w:rPr>
          <w:rFonts w:ascii="Arial" w:eastAsia="Arial" w:hAnsi="Arial" w:cs="Arial"/>
          <w:sz w:val="24"/>
          <w:szCs w:val="24"/>
        </w:rPr>
        <w:t xml:space="preserve">”. Em alguns sites, quando a tentativa de </w:t>
      </w:r>
      <w:proofErr w:type="spellStart"/>
      <w:r>
        <w:rPr>
          <w:rFonts w:ascii="Arial" w:eastAsia="Arial" w:hAnsi="Arial" w:cs="Arial"/>
          <w:sz w:val="24"/>
          <w:szCs w:val="24"/>
        </w:rPr>
        <w:t>login</w:t>
      </w:r>
      <w:proofErr w:type="spellEnd"/>
      <w:r>
        <w:rPr>
          <w:rFonts w:ascii="Arial" w:eastAsia="Arial" w:hAnsi="Arial" w:cs="Arial"/>
          <w:sz w:val="24"/>
          <w:szCs w:val="24"/>
        </w:rPr>
        <w:t xml:space="preserve"> é falha, o site retorna uma resposta positiva, como se o </w:t>
      </w:r>
      <w:proofErr w:type="spellStart"/>
      <w:r>
        <w:rPr>
          <w:rFonts w:ascii="Arial" w:eastAsia="Arial" w:hAnsi="Arial" w:cs="Arial"/>
          <w:sz w:val="24"/>
          <w:szCs w:val="24"/>
        </w:rPr>
        <w:t>login</w:t>
      </w:r>
      <w:proofErr w:type="spellEnd"/>
      <w:r>
        <w:rPr>
          <w:rFonts w:ascii="Arial" w:eastAsia="Arial" w:hAnsi="Arial" w:cs="Arial"/>
          <w:sz w:val="24"/>
          <w:szCs w:val="24"/>
        </w:rPr>
        <w:t xml:space="preserve"> fosse sucedido. Esta opção irá prevenir justamente isso. Todas as outras opções nesta categoria agem desta forma, circulando métodos de proteção de </w:t>
      </w:r>
      <w:proofErr w:type="spellStart"/>
      <w:r>
        <w:rPr>
          <w:rFonts w:ascii="Arial" w:eastAsia="Arial" w:hAnsi="Arial" w:cs="Arial"/>
          <w:sz w:val="24"/>
          <w:szCs w:val="24"/>
        </w:rPr>
        <w:t>login</w:t>
      </w:r>
      <w:proofErr w:type="spellEnd"/>
      <w:r>
        <w:rPr>
          <w:rFonts w:ascii="Arial" w:eastAsia="Arial" w:hAnsi="Arial" w:cs="Arial"/>
          <w:sz w:val="24"/>
          <w:szCs w:val="24"/>
        </w:rPr>
        <w:t>.</w:t>
      </w:r>
    </w:p>
    <w:p w14:paraId="0A86B83E" w14:textId="77777777" w:rsidR="00250434" w:rsidRPr="00250434" w:rsidRDefault="00250434" w:rsidP="00250434">
      <w:pPr>
        <w:keepNext/>
        <w:keepLines/>
        <w:pBdr>
          <w:top w:val="nil"/>
          <w:left w:val="nil"/>
          <w:bottom w:val="nil"/>
          <w:right w:val="nil"/>
          <w:between w:val="nil"/>
        </w:pBdr>
        <w:spacing w:before="240" w:after="0" w:line="360" w:lineRule="auto"/>
        <w:jc w:val="both"/>
        <w:rPr>
          <w:rFonts w:ascii="Arial" w:eastAsia="Arial" w:hAnsi="Arial" w:cs="Arial"/>
          <w:sz w:val="24"/>
          <w:szCs w:val="24"/>
        </w:rPr>
      </w:pPr>
      <w:bookmarkStart w:id="20" w:name="_GoBack"/>
      <w:bookmarkEnd w:id="20"/>
    </w:p>
    <w:p w14:paraId="709BF4E2" w14:textId="1FFE3008" w:rsidR="00FF223F" w:rsidRPr="001D7006" w:rsidRDefault="00482C1D" w:rsidP="00293F7B">
      <w:pPr>
        <w:pStyle w:val="Ttulo7"/>
      </w:pPr>
      <w:bookmarkStart w:id="21" w:name="_Toc24048856"/>
      <w:r w:rsidRPr="001D7006">
        <w:t xml:space="preserve">3. </w:t>
      </w:r>
      <w:r w:rsidR="003D1043" w:rsidRPr="001D7006">
        <w:t>Soluções de segurança</w:t>
      </w:r>
      <w:bookmarkEnd w:id="21"/>
    </w:p>
    <w:p w14:paraId="300AF27A" w14:textId="0256804E"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Após </w:t>
      </w:r>
      <w:r w:rsidR="00FF02F3">
        <w:rPr>
          <w:rFonts w:ascii="Arial" w:eastAsia="Arial" w:hAnsi="Arial" w:cs="Arial"/>
          <w:sz w:val="24"/>
          <w:szCs w:val="24"/>
        </w:rPr>
        <w:t>ficar claro</w:t>
      </w:r>
      <w:r w:rsidRPr="00FF223F">
        <w:rPr>
          <w:rFonts w:ascii="Arial" w:eastAsia="Arial" w:hAnsi="Arial" w:cs="Arial"/>
          <w:sz w:val="24"/>
          <w:szCs w:val="24"/>
        </w:rPr>
        <w:t xml:space="preserve"> como um ataque é feito em um serviço de autenticação de contas e como é muito fácil ter acesso ao login de um usuário inserindo um banco de dados que pode ser criado ou até vazado de algum outro lugar,</w:t>
      </w:r>
      <w:proofErr w:type="gramStart"/>
      <w:r w:rsidRPr="00FF223F">
        <w:rPr>
          <w:rFonts w:ascii="Arial" w:eastAsia="Arial" w:hAnsi="Arial" w:cs="Arial"/>
          <w:sz w:val="24"/>
          <w:szCs w:val="24"/>
        </w:rPr>
        <w:t xml:space="preserve">  </w:t>
      </w:r>
      <w:proofErr w:type="gramEnd"/>
      <w:r w:rsidR="001D7006">
        <w:rPr>
          <w:rFonts w:ascii="Arial" w:eastAsia="Arial" w:hAnsi="Arial" w:cs="Arial"/>
          <w:sz w:val="24"/>
          <w:szCs w:val="24"/>
        </w:rPr>
        <w:t xml:space="preserve">deve-se ter em </w:t>
      </w:r>
      <w:r w:rsidR="001D7006">
        <w:rPr>
          <w:rFonts w:ascii="Arial" w:eastAsia="Arial" w:hAnsi="Arial" w:cs="Arial"/>
          <w:sz w:val="24"/>
          <w:szCs w:val="24"/>
        </w:rPr>
        <w:lastRenderedPageBreak/>
        <w:t>mente</w:t>
      </w:r>
      <w:r w:rsidRPr="00FF223F">
        <w:rPr>
          <w:rFonts w:ascii="Arial" w:eastAsia="Arial" w:hAnsi="Arial" w:cs="Arial"/>
          <w:sz w:val="24"/>
          <w:szCs w:val="24"/>
        </w:rPr>
        <w:t xml:space="preserve"> uma forma para mitigar esse problema, um jeito em que mesmo que seja feito esse ataque o site se comporte de forma que possa bloquear ou até mesmo um jeito que esse ataque seja totalmente falho, tudo isso, para que </w:t>
      </w:r>
      <w:r w:rsidR="00FF02F3">
        <w:rPr>
          <w:rFonts w:ascii="Arial" w:eastAsia="Arial" w:hAnsi="Arial" w:cs="Arial"/>
          <w:sz w:val="24"/>
          <w:szCs w:val="24"/>
        </w:rPr>
        <w:t xml:space="preserve">possa ser </w:t>
      </w:r>
      <w:proofErr w:type="gramStart"/>
      <w:r w:rsidR="00FF02F3">
        <w:rPr>
          <w:rFonts w:ascii="Arial" w:eastAsia="Arial" w:hAnsi="Arial" w:cs="Arial"/>
          <w:sz w:val="24"/>
          <w:szCs w:val="24"/>
        </w:rPr>
        <w:t>garantido</w:t>
      </w:r>
      <w:proofErr w:type="gramEnd"/>
      <w:r w:rsidRPr="00FF223F">
        <w:rPr>
          <w:rFonts w:ascii="Arial" w:eastAsia="Arial" w:hAnsi="Arial" w:cs="Arial"/>
          <w:sz w:val="24"/>
          <w:szCs w:val="24"/>
        </w:rPr>
        <w:t xml:space="preserve"> um dos pilares que é muito importante na á</w:t>
      </w:r>
      <w:r w:rsidR="00FF02F3">
        <w:rPr>
          <w:rFonts w:ascii="Arial" w:eastAsia="Arial" w:hAnsi="Arial" w:cs="Arial"/>
          <w:sz w:val="24"/>
          <w:szCs w:val="24"/>
        </w:rPr>
        <w:t xml:space="preserve">rea de segurança da informação, </w:t>
      </w:r>
      <w:r w:rsidRPr="00FF223F">
        <w:rPr>
          <w:rFonts w:ascii="Arial" w:eastAsia="Arial" w:hAnsi="Arial" w:cs="Arial"/>
          <w:sz w:val="24"/>
          <w:szCs w:val="24"/>
        </w:rPr>
        <w:t>a confidencialidade.</w:t>
      </w:r>
    </w:p>
    <w:p w14:paraId="2F050E42" w14:textId="62FBE42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É muito importante que uma organização pense nesse fator quando contratar um serviço de segurança da informação, a quebra da autenticidade pode causar prejuízos enormes, como perda de clientes, indenizações por vazar informações não autorizadas e principalmente a perda de crédito diante o mercado corporativo. Sendo assim, </w:t>
      </w:r>
      <w:r w:rsidR="00B74908">
        <w:rPr>
          <w:rFonts w:ascii="Arial" w:eastAsia="Arial" w:hAnsi="Arial" w:cs="Arial"/>
          <w:sz w:val="24"/>
          <w:szCs w:val="24"/>
        </w:rPr>
        <w:t>será demonstrado</w:t>
      </w:r>
      <w:r w:rsidRPr="00FF223F">
        <w:rPr>
          <w:rFonts w:ascii="Arial" w:eastAsia="Arial" w:hAnsi="Arial" w:cs="Arial"/>
          <w:sz w:val="24"/>
          <w:szCs w:val="24"/>
        </w:rPr>
        <w:t xml:space="preserve"> como </w:t>
      </w:r>
      <w:r w:rsidR="00B74908">
        <w:rPr>
          <w:rFonts w:ascii="Arial" w:eastAsia="Arial" w:hAnsi="Arial" w:cs="Arial"/>
          <w:sz w:val="24"/>
          <w:szCs w:val="24"/>
        </w:rPr>
        <w:t>pode-se</w:t>
      </w:r>
      <w:r w:rsidRPr="00FF223F">
        <w:rPr>
          <w:rFonts w:ascii="Arial" w:eastAsia="Arial" w:hAnsi="Arial" w:cs="Arial"/>
          <w:sz w:val="24"/>
          <w:szCs w:val="24"/>
        </w:rPr>
        <w:t xml:space="preserve"> proteger desse ataque automatizado feito através do software SentryMBA.</w:t>
      </w:r>
    </w:p>
    <w:p w14:paraId="7000CEF1" w14:textId="32073922" w:rsidR="00FF223F" w:rsidRPr="001D7006" w:rsidRDefault="001D7006" w:rsidP="00293F7B">
      <w:pPr>
        <w:pStyle w:val="Ttulo7"/>
      </w:pPr>
      <w:bookmarkStart w:id="22" w:name="_Toc24048857"/>
      <w:proofErr w:type="gramStart"/>
      <w:r w:rsidRPr="001D7006">
        <w:t xml:space="preserve">3.1 </w:t>
      </w:r>
      <w:r w:rsidR="00FF223F" w:rsidRPr="001D7006">
        <w:t>Método</w:t>
      </w:r>
      <w:proofErr w:type="gramEnd"/>
      <w:r w:rsidR="00FF223F" w:rsidRPr="001D7006">
        <w:t xml:space="preserve"> “</w:t>
      </w:r>
      <w:proofErr w:type="spellStart"/>
      <w:r w:rsidR="00FF223F" w:rsidRPr="001D7006">
        <w:t>Anti-Automação</w:t>
      </w:r>
      <w:proofErr w:type="spellEnd"/>
      <w:r w:rsidR="00FF223F" w:rsidRPr="001D7006">
        <w:t>”</w:t>
      </w:r>
      <w:bookmarkEnd w:id="22"/>
    </w:p>
    <w:p w14:paraId="6A0FF300" w14:textId="4B84EA08"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O que faz o ataque automatizado ser tão perigoso e eficiente é justamente porque o software consegue testar milhares de usuários e senhas em apenas alguns segundos conseguindo ser eficiente após milhares de solicitações de autenticação. Então, a primeira forma de mitigar será através do método de “</w:t>
      </w:r>
      <w:proofErr w:type="spellStart"/>
      <w:r w:rsidRPr="00FF223F">
        <w:rPr>
          <w:rFonts w:ascii="Arial" w:eastAsia="Arial" w:hAnsi="Arial" w:cs="Arial"/>
          <w:sz w:val="24"/>
          <w:szCs w:val="24"/>
        </w:rPr>
        <w:t>anti-automação</w:t>
      </w:r>
      <w:proofErr w:type="spellEnd"/>
      <w:r w:rsidRPr="00FF223F">
        <w:rPr>
          <w:rFonts w:ascii="Arial" w:eastAsia="Arial" w:hAnsi="Arial" w:cs="Arial"/>
          <w:sz w:val="24"/>
          <w:szCs w:val="24"/>
        </w:rPr>
        <w:t xml:space="preserve">”, nele </w:t>
      </w:r>
      <w:r w:rsidR="00B74908">
        <w:rPr>
          <w:rFonts w:ascii="Arial" w:eastAsia="Arial" w:hAnsi="Arial" w:cs="Arial"/>
          <w:sz w:val="24"/>
          <w:szCs w:val="24"/>
        </w:rPr>
        <w:t>é possível</w:t>
      </w:r>
      <w:r w:rsidRPr="00FF223F">
        <w:rPr>
          <w:rFonts w:ascii="Arial" w:eastAsia="Arial" w:hAnsi="Arial" w:cs="Arial"/>
          <w:sz w:val="24"/>
          <w:szCs w:val="24"/>
        </w:rPr>
        <w:t xml:space="preserve"> pensar em formas que em cada solicitação, o site irá pedir um requisito a mais, que pode ser algo muito simples para uma pessoa física (humano) mas para a máquina pode ser praticamente impossível. </w:t>
      </w:r>
      <w:r w:rsidR="00B74908">
        <w:rPr>
          <w:rFonts w:ascii="Arial" w:eastAsia="Arial" w:hAnsi="Arial" w:cs="Arial"/>
          <w:sz w:val="24"/>
          <w:szCs w:val="24"/>
        </w:rPr>
        <w:t>Como por exemplo o “</w:t>
      </w:r>
      <w:proofErr w:type="spellStart"/>
      <w:r w:rsidR="00B74908">
        <w:rPr>
          <w:rFonts w:ascii="Arial" w:eastAsia="Arial" w:hAnsi="Arial" w:cs="Arial"/>
          <w:sz w:val="24"/>
          <w:szCs w:val="24"/>
        </w:rPr>
        <w:t>Captcha</w:t>
      </w:r>
      <w:proofErr w:type="spellEnd"/>
      <w:r w:rsidR="00B74908">
        <w:rPr>
          <w:rFonts w:ascii="Arial" w:eastAsia="Arial" w:hAnsi="Arial" w:cs="Arial"/>
          <w:sz w:val="24"/>
          <w:szCs w:val="24"/>
        </w:rPr>
        <w:tab/>
        <w:t>“.</w:t>
      </w:r>
    </w:p>
    <w:p w14:paraId="00EA4628" w14:textId="585A5319" w:rsidR="00FF223F" w:rsidRPr="00FF223F" w:rsidRDefault="00A852D7" w:rsidP="00925D4D">
      <w:pPr>
        <w:spacing w:line="360" w:lineRule="auto"/>
        <w:ind w:firstLine="720"/>
        <w:jc w:val="both"/>
        <w:rPr>
          <w:rFonts w:ascii="Arial" w:eastAsia="Arial" w:hAnsi="Arial" w:cs="Arial"/>
          <w:sz w:val="24"/>
          <w:szCs w:val="24"/>
        </w:rPr>
      </w:pPr>
      <w:r>
        <w:rPr>
          <w:rFonts w:ascii="Arial" w:eastAsia="Arial" w:hAnsi="Arial" w:cs="Arial"/>
          <w:sz w:val="24"/>
          <w:szCs w:val="24"/>
        </w:rPr>
        <w:t>Com a implementação do “</w:t>
      </w:r>
      <w:proofErr w:type="spellStart"/>
      <w:r>
        <w:rPr>
          <w:rFonts w:ascii="Arial" w:eastAsia="Arial" w:hAnsi="Arial" w:cs="Arial"/>
          <w:sz w:val="24"/>
          <w:szCs w:val="24"/>
        </w:rPr>
        <w:t>Captcha</w:t>
      </w:r>
      <w:proofErr w:type="spellEnd"/>
      <w:r>
        <w:rPr>
          <w:rFonts w:ascii="Arial" w:eastAsia="Arial" w:hAnsi="Arial" w:cs="Arial"/>
          <w:sz w:val="24"/>
          <w:szCs w:val="24"/>
        </w:rPr>
        <w:t>” em um site</w:t>
      </w:r>
      <w:r w:rsidR="00FF223F" w:rsidRPr="00FF223F">
        <w:rPr>
          <w:rFonts w:ascii="Arial" w:eastAsia="Arial" w:hAnsi="Arial" w:cs="Arial"/>
          <w:sz w:val="24"/>
          <w:szCs w:val="24"/>
        </w:rPr>
        <w:t xml:space="preserve">, </w:t>
      </w:r>
      <w:r w:rsidR="00BE2872">
        <w:rPr>
          <w:rFonts w:ascii="Arial" w:eastAsia="Arial" w:hAnsi="Arial" w:cs="Arial"/>
          <w:sz w:val="24"/>
          <w:szCs w:val="24"/>
        </w:rPr>
        <w:t>o objetivo</w:t>
      </w:r>
      <w:r w:rsidR="00FF223F" w:rsidRPr="00FF223F">
        <w:rPr>
          <w:rFonts w:ascii="Arial" w:eastAsia="Arial" w:hAnsi="Arial" w:cs="Arial"/>
          <w:sz w:val="24"/>
          <w:szCs w:val="24"/>
        </w:rPr>
        <w:t xml:space="preserve"> é que após 3 solicitações falhas de autenticação, será necessário mais um requisito para se “</w:t>
      </w:r>
      <w:proofErr w:type="spellStart"/>
      <w:r w:rsidR="00FF223F" w:rsidRPr="00FF223F">
        <w:rPr>
          <w:rFonts w:ascii="Arial" w:eastAsia="Arial" w:hAnsi="Arial" w:cs="Arial"/>
          <w:sz w:val="24"/>
          <w:szCs w:val="24"/>
        </w:rPr>
        <w:t>logar</w:t>
      </w:r>
      <w:proofErr w:type="spellEnd"/>
      <w:r w:rsidR="00FF223F" w:rsidRPr="00FF223F">
        <w:rPr>
          <w:rFonts w:ascii="Arial" w:eastAsia="Arial" w:hAnsi="Arial" w:cs="Arial"/>
          <w:sz w:val="24"/>
          <w:szCs w:val="24"/>
        </w:rPr>
        <w:t>”, além do usuário e senha. Será apresentado uma imagem aleatória com caracteres aleatórios onde o usuário terá que digitar o conteúdo em uma caixa de texto, caso as informações tiverem corretas, terá sucesso na autenticação. Esse método praticamente quebra o ataque automatizado, ele não conseguirá mais fazer muitas tentativas por segundo pois além do usuário e senha tem um terceiro requisito que não consta no banco de dados e é totalmente aleatório.</w:t>
      </w:r>
    </w:p>
    <w:p w14:paraId="36922960" w14:textId="33314E6F" w:rsidR="00FF223F" w:rsidRPr="00FF223F" w:rsidRDefault="00FF223F" w:rsidP="00925D4D">
      <w:pPr>
        <w:spacing w:line="360" w:lineRule="auto"/>
        <w:ind w:firstLine="720"/>
        <w:jc w:val="both"/>
        <w:rPr>
          <w:rFonts w:ascii="Arial" w:eastAsia="Arial" w:hAnsi="Arial" w:cs="Arial"/>
          <w:sz w:val="24"/>
          <w:szCs w:val="24"/>
        </w:rPr>
      </w:pPr>
      <w:r w:rsidRPr="00FF223F">
        <w:rPr>
          <w:rFonts w:ascii="Arial" w:eastAsia="Arial" w:hAnsi="Arial" w:cs="Arial"/>
          <w:sz w:val="24"/>
          <w:szCs w:val="24"/>
        </w:rPr>
        <w:t xml:space="preserve">Apesar desse método se mostrar muito eficiente e é utilizado em muitos sites atualmente, ele pode se tornar falho com o avanço da inteligência artificial onde os computadores estão cada vez mais capazes de interpretar diferentes </w:t>
      </w:r>
      <w:r w:rsidRPr="00FF223F">
        <w:rPr>
          <w:rFonts w:ascii="Arial" w:eastAsia="Arial" w:hAnsi="Arial" w:cs="Arial"/>
          <w:sz w:val="24"/>
          <w:szCs w:val="24"/>
        </w:rPr>
        <w:lastRenderedPageBreak/>
        <w:t>imagens como os que são gerados pelo “</w:t>
      </w:r>
      <w:proofErr w:type="spellStart"/>
      <w:r w:rsidRPr="00FF223F">
        <w:rPr>
          <w:rFonts w:ascii="Arial" w:eastAsia="Arial" w:hAnsi="Arial" w:cs="Arial"/>
          <w:sz w:val="24"/>
          <w:szCs w:val="24"/>
        </w:rPr>
        <w:t>captcha</w:t>
      </w:r>
      <w:proofErr w:type="spellEnd"/>
      <w:r w:rsidRPr="00FF223F">
        <w:rPr>
          <w:rFonts w:ascii="Arial" w:eastAsia="Arial" w:hAnsi="Arial" w:cs="Arial"/>
          <w:sz w:val="24"/>
          <w:szCs w:val="24"/>
        </w:rPr>
        <w:t xml:space="preserve">”. Dessa forma, </w:t>
      </w:r>
      <w:r w:rsidR="00BE2872">
        <w:rPr>
          <w:rFonts w:ascii="Arial" w:eastAsia="Arial" w:hAnsi="Arial" w:cs="Arial"/>
          <w:sz w:val="24"/>
          <w:szCs w:val="24"/>
        </w:rPr>
        <w:t>será explorado</w:t>
      </w:r>
      <w:r w:rsidRPr="00FF223F">
        <w:rPr>
          <w:rFonts w:ascii="Arial" w:eastAsia="Arial" w:hAnsi="Arial" w:cs="Arial"/>
          <w:sz w:val="24"/>
          <w:szCs w:val="24"/>
        </w:rPr>
        <w:t xml:space="preserve"> um pouco da segunda ideia que </w:t>
      </w:r>
      <w:r w:rsidR="00BE2872">
        <w:rPr>
          <w:rFonts w:ascii="Arial" w:eastAsia="Arial" w:hAnsi="Arial" w:cs="Arial"/>
          <w:sz w:val="24"/>
          <w:szCs w:val="24"/>
        </w:rPr>
        <w:t>é</w:t>
      </w:r>
      <w:r w:rsidRPr="00FF223F">
        <w:rPr>
          <w:rFonts w:ascii="Arial" w:eastAsia="Arial" w:hAnsi="Arial" w:cs="Arial"/>
          <w:sz w:val="24"/>
          <w:szCs w:val="24"/>
        </w:rPr>
        <w:t xml:space="preserve"> a autenticação em dois fatores.</w:t>
      </w:r>
    </w:p>
    <w:p w14:paraId="15BE3A2A" w14:textId="4204A1FF" w:rsidR="00544289" w:rsidRDefault="00FF223F" w:rsidP="00925D4D">
      <w:pPr>
        <w:spacing w:line="360" w:lineRule="auto"/>
        <w:ind w:firstLine="709"/>
        <w:jc w:val="both"/>
        <w:rPr>
          <w:rFonts w:ascii="Arial" w:eastAsia="Arial" w:hAnsi="Arial" w:cs="Arial"/>
          <w:sz w:val="24"/>
          <w:szCs w:val="24"/>
        </w:rPr>
      </w:pPr>
      <w:r w:rsidRPr="00FF223F">
        <w:rPr>
          <w:rFonts w:ascii="Arial" w:eastAsia="Arial" w:hAnsi="Arial" w:cs="Arial"/>
          <w:sz w:val="24"/>
          <w:szCs w:val="24"/>
        </w:rPr>
        <w:t>Com o mundo globalizado e como hoje em dia praticamente todos possuem um smartphone, a autenticação em dois fatores tem se mostrado um método muito eficiente de mitigação de ataques automatizados não autorizados. Nele, após a autenticação sendo feita com êxito, o site irá solicitar mais uma informação para poder acessar as informações que você deseja. Essa informação pode ser um “</w:t>
      </w:r>
      <w:proofErr w:type="spellStart"/>
      <w:r w:rsidRPr="00FF223F">
        <w:rPr>
          <w:rFonts w:ascii="Arial" w:eastAsia="Arial" w:hAnsi="Arial" w:cs="Arial"/>
          <w:sz w:val="24"/>
          <w:szCs w:val="24"/>
        </w:rPr>
        <w:t>sms</w:t>
      </w:r>
      <w:proofErr w:type="spellEnd"/>
      <w:r w:rsidRPr="00FF223F">
        <w:rPr>
          <w:rFonts w:ascii="Arial" w:eastAsia="Arial" w:hAnsi="Arial" w:cs="Arial"/>
          <w:sz w:val="24"/>
          <w:szCs w:val="24"/>
        </w:rPr>
        <w:t>” enviado para um celular previamente cadastrado no sistema, um “token” que é gerado através de aplicativo ou código enviado para o e-mail. Com esse método, apesar de ser um pouco mais demorado par ao usuário final conseguir acesso ao site, fica bem difícil um sistema automatizado conseguir sucesso na invasão.</w:t>
      </w:r>
    </w:p>
    <w:p w14:paraId="0FC19935" w14:textId="4513098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Deve-se realizar o monitoramento e registro de todas as ações de login dos usuários, o monitoramento permitirá uma ação imediata para o impedimento do ataque, a documentação dos registros das ações também poderá identificar ataques após análise dos registros </w:t>
      </w:r>
      <w:r w:rsidR="00BE2872" w:rsidRPr="00925D4D">
        <w:rPr>
          <w:rFonts w:ascii="Arial" w:eastAsia="Arial" w:hAnsi="Arial" w:cs="Arial"/>
          <w:sz w:val="24"/>
          <w:szCs w:val="24"/>
        </w:rPr>
        <w:t>e</w:t>
      </w:r>
      <w:r w:rsidRPr="00925D4D">
        <w:rPr>
          <w:rFonts w:ascii="Arial" w:eastAsia="Arial" w:hAnsi="Arial" w:cs="Arial"/>
          <w:sz w:val="24"/>
          <w:szCs w:val="24"/>
        </w:rPr>
        <w:t xml:space="preserve"> deve-se documentar para fins de auditoria e conformidade.</w:t>
      </w:r>
    </w:p>
    <w:p w14:paraId="46C78A2E" w14:textId="111F5070" w:rsidR="00925D4D" w:rsidRPr="00FF223F"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forma de mitigação seria o rastreio de padrões durante o monitoramento do sistema, como utilização do mesmo cliente HTTP, dispositivo, </w:t>
      </w:r>
      <w:proofErr w:type="spellStart"/>
      <w:r w:rsidRPr="00925D4D">
        <w:rPr>
          <w:rFonts w:ascii="Arial" w:eastAsia="Arial" w:hAnsi="Arial" w:cs="Arial"/>
          <w:sz w:val="24"/>
          <w:szCs w:val="24"/>
        </w:rPr>
        <w:t>User</w:t>
      </w:r>
      <w:proofErr w:type="spellEnd"/>
      <w:r w:rsidRPr="00925D4D">
        <w:rPr>
          <w:rFonts w:ascii="Arial" w:eastAsia="Arial" w:hAnsi="Arial" w:cs="Arial"/>
          <w:sz w:val="24"/>
          <w:szCs w:val="24"/>
        </w:rPr>
        <w:t xml:space="preserve"> Agent. A identificação de padrões facilita o bloqueio dos ataques dos invasores.</w:t>
      </w:r>
    </w:p>
    <w:p w14:paraId="23304FE4" w14:textId="0660671E" w:rsidR="00FF223F" w:rsidRPr="00FF223F" w:rsidRDefault="00BE2872" w:rsidP="00925D4D">
      <w:pPr>
        <w:spacing w:line="360" w:lineRule="auto"/>
        <w:ind w:firstLine="709"/>
        <w:jc w:val="both"/>
        <w:rPr>
          <w:rFonts w:ascii="Arial" w:eastAsia="Arial" w:hAnsi="Arial" w:cs="Arial"/>
          <w:sz w:val="24"/>
          <w:szCs w:val="24"/>
        </w:rPr>
      </w:pPr>
      <w:r>
        <w:rPr>
          <w:rFonts w:ascii="Arial" w:hAnsi="Arial" w:cs="Arial"/>
          <w:sz w:val="24"/>
          <w:szCs w:val="24"/>
        </w:rPr>
        <w:t>Também é possível</w:t>
      </w:r>
      <w:r w:rsidR="00FF223F" w:rsidRPr="00FF223F">
        <w:rPr>
          <w:rFonts w:ascii="Arial" w:hAnsi="Arial" w:cs="Arial"/>
          <w:sz w:val="24"/>
          <w:szCs w:val="24"/>
        </w:rPr>
        <w:t xml:space="preserve"> interromper </w:t>
      </w:r>
      <w:r>
        <w:rPr>
          <w:rFonts w:ascii="Arial" w:hAnsi="Arial" w:cs="Arial"/>
          <w:sz w:val="24"/>
          <w:szCs w:val="24"/>
        </w:rPr>
        <w:t>um</w:t>
      </w:r>
      <w:r w:rsidR="00FF223F" w:rsidRPr="00FF223F">
        <w:rPr>
          <w:rFonts w:ascii="Arial" w:hAnsi="Arial" w:cs="Arial"/>
          <w:sz w:val="24"/>
          <w:szCs w:val="24"/>
        </w:rPr>
        <w:t xml:space="preserve"> ataque limitando o número de contas que podem ser logadas de um endereço IP em </w:t>
      </w:r>
      <w:proofErr w:type="gramStart"/>
      <w:r w:rsidR="00FF223F" w:rsidRPr="00FF223F">
        <w:rPr>
          <w:rFonts w:ascii="Arial" w:hAnsi="Arial" w:cs="Arial"/>
          <w:sz w:val="24"/>
          <w:szCs w:val="24"/>
        </w:rPr>
        <w:t>um certo</w:t>
      </w:r>
      <w:proofErr w:type="gramEnd"/>
      <w:r w:rsidR="00FF223F" w:rsidRPr="00FF223F">
        <w:rPr>
          <w:rFonts w:ascii="Arial" w:hAnsi="Arial" w:cs="Arial"/>
          <w:sz w:val="24"/>
          <w:szCs w:val="24"/>
        </w:rPr>
        <w:t xml:space="preserve"> </w:t>
      </w:r>
      <w:r w:rsidRPr="00FF223F">
        <w:rPr>
          <w:rFonts w:ascii="Arial" w:hAnsi="Arial" w:cs="Arial"/>
          <w:sz w:val="24"/>
          <w:szCs w:val="24"/>
        </w:rPr>
        <w:t>período</w:t>
      </w:r>
      <w:r w:rsidR="00FF223F" w:rsidRPr="00FF223F">
        <w:rPr>
          <w:rFonts w:ascii="Arial" w:hAnsi="Arial" w:cs="Arial"/>
          <w:sz w:val="24"/>
          <w:szCs w:val="24"/>
        </w:rPr>
        <w:t xml:space="preserve">. Com isso </w:t>
      </w:r>
      <w:r>
        <w:rPr>
          <w:rFonts w:ascii="Arial" w:hAnsi="Arial" w:cs="Arial"/>
          <w:sz w:val="24"/>
          <w:szCs w:val="24"/>
        </w:rPr>
        <w:t>forçaria</w:t>
      </w:r>
      <w:r w:rsidR="00FF223F" w:rsidRPr="00FF223F">
        <w:rPr>
          <w:rFonts w:ascii="Arial" w:hAnsi="Arial" w:cs="Arial"/>
          <w:sz w:val="24"/>
          <w:szCs w:val="24"/>
        </w:rPr>
        <w:t xml:space="preserve"> o atacante</w:t>
      </w:r>
      <w:r>
        <w:rPr>
          <w:rFonts w:ascii="Arial" w:hAnsi="Arial" w:cs="Arial"/>
          <w:sz w:val="24"/>
          <w:szCs w:val="24"/>
        </w:rPr>
        <w:t xml:space="preserve"> a</w:t>
      </w:r>
      <w:r w:rsidR="00FF223F" w:rsidRPr="00FF223F">
        <w:rPr>
          <w:rFonts w:ascii="Arial" w:hAnsi="Arial" w:cs="Arial"/>
          <w:sz w:val="24"/>
          <w:szCs w:val="24"/>
        </w:rPr>
        <w:t xml:space="preserve"> no mínimo </w:t>
      </w:r>
      <w:r>
        <w:rPr>
          <w:rFonts w:ascii="Arial" w:hAnsi="Arial" w:cs="Arial"/>
          <w:sz w:val="24"/>
          <w:szCs w:val="24"/>
        </w:rPr>
        <w:t>utilizar</w:t>
      </w:r>
      <w:r w:rsidR="00FF223F" w:rsidRPr="00FF223F">
        <w:rPr>
          <w:rFonts w:ascii="Arial" w:hAnsi="Arial" w:cs="Arial"/>
          <w:sz w:val="24"/>
          <w:szCs w:val="24"/>
        </w:rPr>
        <w:t xml:space="preserve"> uma tecnologia como uma VPN que se altera toda vez que um certo número de ataques é realizado, para camuflar o seu IP. Um efeito parecido seria limitar as tentativas de login por cliente HTTP. Se seu sistema não possuir este tipo de segurança em funcionamento, o atacante pode tentar invadir o sistema indefinidamente.</w:t>
      </w:r>
    </w:p>
    <w:p w14:paraId="11A1EBD0" w14:textId="70295AD1" w:rsidR="00925D4D" w:rsidRPr="00925D4D" w:rsidRDefault="00925D4D" w:rsidP="00925D4D">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Uma das formas para bloquear este ataque é por meio de ferramentas de inteligência de ameaça, normalmente é </w:t>
      </w:r>
      <w:proofErr w:type="gramStart"/>
      <w:r w:rsidRPr="00925D4D">
        <w:rPr>
          <w:rFonts w:ascii="Arial" w:eastAsia="Arial" w:hAnsi="Arial" w:cs="Arial"/>
          <w:sz w:val="24"/>
          <w:szCs w:val="24"/>
        </w:rPr>
        <w:t>usado o Web Application Firewall</w:t>
      </w:r>
      <w:proofErr w:type="gramEnd"/>
      <w:r w:rsidRPr="00925D4D">
        <w:rPr>
          <w:rFonts w:ascii="Arial" w:eastAsia="Arial" w:hAnsi="Arial" w:cs="Arial"/>
          <w:sz w:val="24"/>
          <w:szCs w:val="24"/>
        </w:rPr>
        <w:t xml:space="preserve"> (WAF), segundo a OWASP (2016), um WAF funciona como um firewall para aplicativos </w:t>
      </w:r>
      <w:r w:rsidRPr="00925D4D">
        <w:rPr>
          <w:rFonts w:ascii="Arial" w:eastAsia="Arial" w:hAnsi="Arial" w:cs="Arial"/>
          <w:sz w:val="24"/>
          <w:szCs w:val="24"/>
        </w:rPr>
        <w:lastRenderedPageBreak/>
        <w:t>HTTP, ele aplica um conjunto de regras na comunicação com o site, ou seja, é realizado uma análise nas solicitações de GET e POST enviados por HTTP ou HTTPS e aplica regras configuradas para detectar e filtrar o tráfego malicioso da Web, e assim bloqueando a comunicação caso seja detectado que o pacote é malicioso.</w:t>
      </w:r>
    </w:p>
    <w:p w14:paraId="3DCA0C2A" w14:textId="007AA4CE" w:rsidR="00544289" w:rsidRDefault="00925D4D" w:rsidP="00293F7B">
      <w:pPr>
        <w:spacing w:line="360" w:lineRule="auto"/>
        <w:ind w:firstLine="709"/>
        <w:jc w:val="both"/>
        <w:rPr>
          <w:rFonts w:ascii="Arial" w:eastAsia="Arial" w:hAnsi="Arial" w:cs="Arial"/>
          <w:sz w:val="24"/>
          <w:szCs w:val="24"/>
        </w:rPr>
      </w:pPr>
      <w:r w:rsidRPr="00925D4D">
        <w:rPr>
          <w:rFonts w:ascii="Arial" w:eastAsia="Arial" w:hAnsi="Arial" w:cs="Arial"/>
          <w:sz w:val="24"/>
          <w:szCs w:val="24"/>
        </w:rPr>
        <w:t xml:space="preserve">Também é possível utilizar biblioteca de </w:t>
      </w:r>
      <w:proofErr w:type="spellStart"/>
      <w:r w:rsidRPr="00925D4D">
        <w:rPr>
          <w:rFonts w:ascii="Arial" w:eastAsia="Arial" w:hAnsi="Arial" w:cs="Arial"/>
          <w:sz w:val="24"/>
          <w:szCs w:val="24"/>
        </w:rPr>
        <w:t>footprint</w:t>
      </w:r>
      <w:proofErr w:type="spellEnd"/>
      <w:r w:rsidRPr="00925D4D">
        <w:rPr>
          <w:rFonts w:ascii="Arial" w:eastAsia="Arial" w:hAnsi="Arial" w:cs="Arial"/>
          <w:sz w:val="24"/>
          <w:szCs w:val="24"/>
        </w:rPr>
        <w:t xml:space="preserve">, seria um modo de combinação de dados que não podem ser duplicados em outro lugar. Usando essas bibliotecas é possível verificar as semelhanças entre um usuário e </w:t>
      </w:r>
      <w:proofErr w:type="gramStart"/>
      <w:r w:rsidRPr="00925D4D">
        <w:rPr>
          <w:rFonts w:ascii="Arial" w:eastAsia="Arial" w:hAnsi="Arial" w:cs="Arial"/>
          <w:sz w:val="24"/>
          <w:szCs w:val="24"/>
        </w:rPr>
        <w:t>grande fatias</w:t>
      </w:r>
      <w:proofErr w:type="gramEnd"/>
      <w:r w:rsidRPr="00925D4D">
        <w:rPr>
          <w:rFonts w:ascii="Arial" w:eastAsia="Arial" w:hAnsi="Arial" w:cs="Arial"/>
          <w:sz w:val="24"/>
          <w:szCs w:val="24"/>
        </w:rPr>
        <w:t xml:space="preserve"> de tráfego, podendo criar padrões para que seja bloqueado caso tenha suspeita que não seja o usuário.</w:t>
      </w:r>
    </w:p>
    <w:p w14:paraId="36EF5425" w14:textId="77777777" w:rsidR="00293F7B" w:rsidRDefault="00293F7B">
      <w:pPr>
        <w:rPr>
          <w:rFonts w:ascii="Arial" w:eastAsiaTheme="majorEastAsia" w:hAnsi="Arial" w:cstheme="majorBidi"/>
          <w:b/>
          <w:iCs/>
          <w:sz w:val="24"/>
        </w:rPr>
      </w:pPr>
      <w:r>
        <w:br w:type="page"/>
      </w:r>
    </w:p>
    <w:p w14:paraId="0B4175DC" w14:textId="7C1118BF" w:rsidR="00544289" w:rsidRPr="00482C1D" w:rsidRDefault="00FC09CB" w:rsidP="00293F7B">
      <w:pPr>
        <w:pStyle w:val="Ttulo7"/>
      </w:pPr>
      <w:bookmarkStart w:id="23" w:name="_Toc24048858"/>
      <w:r w:rsidRPr="00482C1D">
        <w:lastRenderedPageBreak/>
        <w:t>CONSIDERAÇÕES FINAIS</w:t>
      </w:r>
      <w:bookmarkEnd w:id="23"/>
    </w:p>
    <w:p w14:paraId="6FD9A92B" w14:textId="6D65D606" w:rsidR="00FF223F" w:rsidRDefault="003D1043" w:rsidP="00FF223F">
      <w:pPr>
        <w:spacing w:line="360" w:lineRule="auto"/>
        <w:ind w:firstLine="709"/>
        <w:jc w:val="both"/>
        <w:rPr>
          <w:rFonts w:ascii="Arial" w:eastAsia="Arial" w:hAnsi="Arial" w:cs="Arial"/>
          <w:sz w:val="24"/>
          <w:szCs w:val="24"/>
        </w:rPr>
      </w:pPr>
      <w:r>
        <w:rPr>
          <w:rFonts w:ascii="Arial" w:eastAsia="Arial" w:hAnsi="Arial" w:cs="Arial"/>
          <w:sz w:val="24"/>
          <w:szCs w:val="24"/>
        </w:rPr>
        <w:t xml:space="preserve">Ao longo do trabalho, </w:t>
      </w:r>
      <w:r w:rsidR="006F0DB6">
        <w:rPr>
          <w:rFonts w:ascii="Arial" w:eastAsia="Arial" w:hAnsi="Arial" w:cs="Arial"/>
          <w:sz w:val="24"/>
          <w:szCs w:val="24"/>
        </w:rPr>
        <w:t>foi-se verificado</w:t>
      </w:r>
      <w:r>
        <w:rPr>
          <w:rFonts w:ascii="Arial" w:eastAsia="Arial" w:hAnsi="Arial" w:cs="Arial"/>
          <w:sz w:val="24"/>
          <w:szCs w:val="24"/>
        </w:rPr>
        <w:t xml:space="preserve"> </w:t>
      </w:r>
      <w:r w:rsidR="00BA68A5">
        <w:rPr>
          <w:rFonts w:ascii="Arial" w:eastAsia="Arial" w:hAnsi="Arial" w:cs="Arial"/>
          <w:sz w:val="24"/>
          <w:szCs w:val="24"/>
        </w:rPr>
        <w:t xml:space="preserve">a </w:t>
      </w:r>
      <w:r>
        <w:rPr>
          <w:rFonts w:ascii="Arial" w:eastAsia="Arial" w:hAnsi="Arial" w:cs="Arial"/>
          <w:sz w:val="24"/>
          <w:szCs w:val="24"/>
        </w:rPr>
        <w:t xml:space="preserve">possibilidade de um sistema mais seguro. Para isso, </w:t>
      </w:r>
      <w:r w:rsidR="006F0DB6">
        <w:rPr>
          <w:rFonts w:ascii="Arial" w:eastAsia="Arial" w:hAnsi="Arial" w:cs="Arial"/>
          <w:sz w:val="24"/>
          <w:szCs w:val="24"/>
        </w:rPr>
        <w:t>foram</w:t>
      </w:r>
      <w:r w:rsidR="00BA68A5">
        <w:rPr>
          <w:rFonts w:ascii="Arial" w:eastAsia="Arial" w:hAnsi="Arial" w:cs="Arial"/>
          <w:sz w:val="24"/>
          <w:szCs w:val="24"/>
        </w:rPr>
        <w:t xml:space="preserve"> realizada</w:t>
      </w:r>
      <w:r w:rsidR="006F0DB6">
        <w:rPr>
          <w:rFonts w:ascii="Arial" w:eastAsia="Arial" w:hAnsi="Arial" w:cs="Arial"/>
          <w:sz w:val="24"/>
          <w:szCs w:val="24"/>
        </w:rPr>
        <w:t xml:space="preserve">s </w:t>
      </w:r>
      <w:r>
        <w:rPr>
          <w:rFonts w:ascii="Arial" w:eastAsia="Arial" w:hAnsi="Arial" w:cs="Arial"/>
          <w:sz w:val="24"/>
          <w:szCs w:val="24"/>
        </w:rPr>
        <w:t xml:space="preserve">tentativas de ataque em </w:t>
      </w:r>
      <w:r w:rsidR="006F0DB6">
        <w:rPr>
          <w:rFonts w:ascii="Arial" w:eastAsia="Arial" w:hAnsi="Arial" w:cs="Arial"/>
          <w:sz w:val="24"/>
          <w:szCs w:val="24"/>
        </w:rPr>
        <w:t>um ambiente real, onde foram capturadas</w:t>
      </w:r>
      <w:r>
        <w:rPr>
          <w:rFonts w:ascii="Arial" w:eastAsia="Arial" w:hAnsi="Arial" w:cs="Arial"/>
          <w:sz w:val="24"/>
          <w:szCs w:val="24"/>
        </w:rPr>
        <w:t xml:space="preserve"> contas e as etapas de segurança que </w:t>
      </w:r>
      <w:proofErr w:type="gramStart"/>
      <w:r>
        <w:rPr>
          <w:rFonts w:ascii="Arial" w:eastAsia="Arial" w:hAnsi="Arial" w:cs="Arial"/>
          <w:sz w:val="24"/>
          <w:szCs w:val="24"/>
        </w:rPr>
        <w:t>envolvem</w:t>
      </w:r>
      <w:proofErr w:type="gramEnd"/>
      <w:r>
        <w:rPr>
          <w:rFonts w:ascii="Arial" w:eastAsia="Arial" w:hAnsi="Arial" w:cs="Arial"/>
          <w:sz w:val="24"/>
          <w:szCs w:val="24"/>
        </w:rPr>
        <w:t xml:space="preserve"> este processo. A partir disso, </w:t>
      </w:r>
      <w:r w:rsidR="00BA68A5">
        <w:rPr>
          <w:rFonts w:ascii="Arial" w:eastAsia="Arial" w:hAnsi="Arial" w:cs="Arial"/>
          <w:sz w:val="24"/>
          <w:szCs w:val="24"/>
        </w:rPr>
        <w:t>foram</w:t>
      </w:r>
      <w:r w:rsidR="006F0DB6">
        <w:rPr>
          <w:rFonts w:ascii="Arial" w:eastAsia="Arial" w:hAnsi="Arial" w:cs="Arial"/>
          <w:sz w:val="24"/>
          <w:szCs w:val="24"/>
        </w:rPr>
        <w:t xml:space="preserve"> explorado</w:t>
      </w:r>
      <w:r w:rsidR="00BA68A5">
        <w:rPr>
          <w:rFonts w:ascii="Arial" w:eastAsia="Arial" w:hAnsi="Arial" w:cs="Arial"/>
          <w:sz w:val="24"/>
          <w:szCs w:val="24"/>
        </w:rPr>
        <w:t>s</w:t>
      </w:r>
      <w:r w:rsidR="006F0DB6">
        <w:rPr>
          <w:rFonts w:ascii="Arial" w:eastAsia="Arial" w:hAnsi="Arial" w:cs="Arial"/>
          <w:sz w:val="24"/>
          <w:szCs w:val="24"/>
        </w:rPr>
        <w:t xml:space="preserve"> </w:t>
      </w:r>
      <w:r>
        <w:rPr>
          <w:rFonts w:ascii="Arial" w:eastAsia="Arial" w:hAnsi="Arial" w:cs="Arial"/>
          <w:sz w:val="24"/>
          <w:szCs w:val="24"/>
        </w:rPr>
        <w:t>o</w:t>
      </w:r>
      <w:r w:rsidR="006F0DB6">
        <w:rPr>
          <w:rFonts w:ascii="Arial" w:eastAsia="Arial" w:hAnsi="Arial" w:cs="Arial"/>
          <w:sz w:val="24"/>
          <w:szCs w:val="24"/>
        </w:rPr>
        <w:t>s</w:t>
      </w:r>
      <w:r>
        <w:rPr>
          <w:rFonts w:ascii="Arial" w:eastAsia="Arial" w:hAnsi="Arial" w:cs="Arial"/>
          <w:sz w:val="24"/>
          <w:szCs w:val="24"/>
        </w:rPr>
        <w:t xml:space="preserve"> método</w:t>
      </w:r>
      <w:r w:rsidR="006F0DB6">
        <w:rPr>
          <w:rFonts w:ascii="Arial" w:eastAsia="Arial" w:hAnsi="Arial" w:cs="Arial"/>
          <w:sz w:val="24"/>
          <w:szCs w:val="24"/>
        </w:rPr>
        <w:t>s</w:t>
      </w:r>
      <w:r>
        <w:rPr>
          <w:rFonts w:ascii="Arial" w:eastAsia="Arial" w:hAnsi="Arial" w:cs="Arial"/>
          <w:sz w:val="24"/>
          <w:szCs w:val="24"/>
        </w:rPr>
        <w:t xml:space="preserve"> que </w:t>
      </w:r>
      <w:r w:rsidR="006F0DB6">
        <w:rPr>
          <w:rFonts w:ascii="Arial" w:eastAsia="Arial" w:hAnsi="Arial" w:cs="Arial"/>
          <w:sz w:val="24"/>
          <w:szCs w:val="24"/>
        </w:rPr>
        <w:t xml:space="preserve">são </w:t>
      </w:r>
      <w:r>
        <w:rPr>
          <w:rFonts w:ascii="Arial" w:eastAsia="Arial" w:hAnsi="Arial" w:cs="Arial"/>
          <w:sz w:val="24"/>
          <w:szCs w:val="24"/>
        </w:rPr>
        <w:t>utilizados para realizar a proteção dessas contas.</w:t>
      </w:r>
    </w:p>
    <w:p w14:paraId="292A526B" w14:textId="77777777" w:rsidR="00293F7B" w:rsidRPr="008B643F" w:rsidRDefault="00293F7B">
      <w:pPr>
        <w:rPr>
          <w:rFonts w:ascii="Arial" w:eastAsia="Arial" w:hAnsi="Arial" w:cs="Arial"/>
          <w:b/>
          <w:color w:val="000000"/>
          <w:sz w:val="24"/>
          <w:szCs w:val="24"/>
        </w:rPr>
      </w:pPr>
      <w:r w:rsidRPr="008B643F">
        <w:rPr>
          <w:rFonts w:ascii="Arial" w:eastAsia="Arial" w:hAnsi="Arial" w:cs="Arial"/>
          <w:b/>
          <w:color w:val="000000"/>
          <w:sz w:val="24"/>
          <w:szCs w:val="24"/>
        </w:rPr>
        <w:br w:type="page"/>
      </w:r>
    </w:p>
    <w:p w14:paraId="39F752E7" w14:textId="167BDF18" w:rsidR="00544289" w:rsidRPr="00CB02A4" w:rsidRDefault="003D1043" w:rsidP="00293F7B">
      <w:pPr>
        <w:pStyle w:val="Ttulo7"/>
        <w:rPr>
          <w:lang w:val="en-US"/>
        </w:rPr>
      </w:pPr>
      <w:bookmarkStart w:id="24" w:name="_Toc24048859"/>
      <w:r w:rsidRPr="00482C1D">
        <w:rPr>
          <w:lang w:val="en-US"/>
        </w:rPr>
        <w:lastRenderedPageBreak/>
        <w:t>REFERÊNCIAS</w:t>
      </w:r>
      <w:bookmarkEnd w:id="24"/>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5DF15C84" w14:textId="000727D2" w:rsidR="00544289" w:rsidRPr="00481979" w:rsidRDefault="003D1043" w:rsidP="009F63F8">
      <w:pPr>
        <w:spacing w:line="240" w:lineRule="auto"/>
        <w:rPr>
          <w:rFonts w:ascii="Arial" w:eastAsia="Arial" w:hAnsi="Arial" w:cs="Arial"/>
          <w:sz w:val="24"/>
          <w:szCs w:val="24"/>
        </w:rPr>
      </w:pPr>
      <w:r w:rsidRPr="00481979">
        <w:rPr>
          <w:rFonts w:ascii="Arial" w:eastAsia="Arial" w:hAnsi="Arial" w:cs="Arial"/>
          <w:sz w:val="24"/>
          <w:szCs w:val="24"/>
        </w:rPr>
        <w:t xml:space="preserve">BRASSARD, G. </w:t>
      </w:r>
      <w:proofErr w:type="spellStart"/>
      <w:r w:rsidRPr="00481979">
        <w:rPr>
          <w:rFonts w:ascii="Arial" w:eastAsia="Arial" w:hAnsi="Arial" w:cs="Arial"/>
          <w:b/>
          <w:sz w:val="24"/>
          <w:szCs w:val="24"/>
        </w:rPr>
        <w:t>Advances</w:t>
      </w:r>
      <w:proofErr w:type="spellEnd"/>
      <w:r w:rsidRPr="00481979">
        <w:rPr>
          <w:rFonts w:ascii="Arial" w:eastAsia="Arial" w:hAnsi="Arial" w:cs="Arial"/>
          <w:b/>
          <w:sz w:val="24"/>
          <w:szCs w:val="24"/>
        </w:rPr>
        <w:t xml:space="preserve"> in </w:t>
      </w:r>
      <w:proofErr w:type="spellStart"/>
      <w:r w:rsidRPr="00481979">
        <w:rPr>
          <w:rFonts w:ascii="Arial" w:eastAsia="Arial" w:hAnsi="Arial" w:cs="Arial"/>
          <w:b/>
          <w:sz w:val="24"/>
          <w:szCs w:val="24"/>
        </w:rPr>
        <w:t>Cryptology</w:t>
      </w:r>
      <w:proofErr w:type="spellEnd"/>
      <w:r w:rsidRPr="00481979">
        <w:rPr>
          <w:rFonts w:ascii="Arial" w:eastAsia="Arial" w:hAnsi="Arial" w:cs="Arial"/>
          <w:sz w:val="24"/>
          <w:szCs w:val="24"/>
        </w:rPr>
        <w:t xml:space="preserve"> - CRYPTO'89</w:t>
      </w:r>
      <w:ins w:id="25" w:author="Sala" w:date="2019-09-23T11:19:00Z">
        <w:r w:rsidR="002474AE" w:rsidRPr="00481979">
          <w:rPr>
            <w:rFonts w:ascii="Arial" w:eastAsia="Arial" w:hAnsi="Arial" w:cs="Arial"/>
            <w:sz w:val="24"/>
            <w:szCs w:val="24"/>
          </w:rPr>
          <w:t xml:space="preserve"> </w:t>
        </w:r>
      </w:ins>
      <w:r w:rsidRPr="00293F7B">
        <w:rPr>
          <w:rFonts w:ascii="Arial" w:eastAsia="Arial" w:hAnsi="Arial" w:cs="Arial"/>
          <w:sz w:val="24"/>
          <w:szCs w:val="24"/>
        </w:rPr>
        <w:t>Heidelberg</w:t>
      </w:r>
      <w:r w:rsidR="007E513C" w:rsidRPr="00481979">
        <w:rPr>
          <w:rFonts w:ascii="Arial" w:eastAsia="Arial" w:hAnsi="Arial" w:cs="Arial"/>
          <w:sz w:val="24"/>
          <w:szCs w:val="24"/>
        </w:rPr>
        <w:t>, Alemanha</w:t>
      </w:r>
      <w:r w:rsidRPr="005062C8">
        <w:rPr>
          <w:rFonts w:ascii="Arial" w:eastAsia="Arial" w:hAnsi="Arial" w:cs="Arial"/>
          <w:sz w:val="24"/>
          <w:szCs w:val="24"/>
        </w:rPr>
        <w:t>:</w:t>
      </w:r>
      <w:r w:rsidRPr="00481979">
        <w:rPr>
          <w:rFonts w:ascii="Arial" w:eastAsia="Arial" w:hAnsi="Arial" w:cs="Arial"/>
          <w:sz w:val="24"/>
          <w:szCs w:val="24"/>
        </w:rPr>
        <w:t xml:space="preserve"> LNCS</w:t>
      </w:r>
      <w:r w:rsidRPr="00481979">
        <w:rPr>
          <w:rFonts w:ascii="Arial" w:eastAsia="Arial" w:hAnsi="Arial" w:cs="Arial"/>
          <w:sz w:val="24"/>
          <w:szCs w:val="24"/>
          <w:highlight w:val="white"/>
        </w:rPr>
        <w:t xml:space="preserve">, </w:t>
      </w:r>
      <w:r w:rsidRPr="00481979">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sidRPr="00481979">
        <w:rPr>
          <w:rFonts w:ascii="Arial" w:eastAsia="Arial" w:hAnsi="Arial" w:cs="Arial"/>
          <w:sz w:val="24"/>
          <w:szCs w:val="24"/>
          <w:lang w:val="en-US"/>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proofErr w:type="gramStart"/>
      <w:r w:rsidRPr="00CB02A4">
        <w:rPr>
          <w:rFonts w:ascii="Arial" w:eastAsia="Arial" w:hAnsi="Arial" w:cs="Arial"/>
          <w:sz w:val="24"/>
          <w:szCs w:val="24"/>
          <w:lang w:val="en-US"/>
        </w:rPr>
        <w:t>Princeton University, 2006.</w:t>
      </w:r>
      <w:proofErr w:type="gram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Disponível</w:t>
      </w:r>
      <w:proofErr w:type="spellEnd"/>
      <w:r w:rsidRPr="00CB02A4">
        <w:rPr>
          <w:rFonts w:ascii="Arial" w:eastAsia="Arial" w:hAnsi="Arial" w:cs="Arial"/>
          <w:sz w:val="24"/>
          <w:szCs w:val="24"/>
          <w:lang w:val="en-US"/>
        </w:rPr>
        <w:t xml:space="preserve"> </w:t>
      </w:r>
      <w:proofErr w:type="spellStart"/>
      <w:r w:rsidRPr="00CB02A4">
        <w:rPr>
          <w:rFonts w:ascii="Arial" w:eastAsia="Arial" w:hAnsi="Arial" w:cs="Arial"/>
          <w:sz w:val="24"/>
          <w:szCs w:val="24"/>
          <w:lang w:val="en-US"/>
        </w:rPr>
        <w:t>em</w:t>
      </w:r>
      <w:proofErr w:type="spellEnd"/>
      <w:r w:rsidRPr="00CB02A4">
        <w:rPr>
          <w:rFonts w:ascii="Arial" w:eastAsia="Arial" w:hAnsi="Arial" w:cs="Arial"/>
          <w:sz w:val="24"/>
          <w:szCs w:val="24"/>
          <w:lang w:val="en-US"/>
        </w:rPr>
        <w:t xml:space="preserve">: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 xml:space="preserve">Disponível em: </w:t>
      </w:r>
      <w:r>
        <w:rPr>
          <w:rFonts w:ascii="Arial" w:eastAsia="Arial" w:hAnsi="Arial" w:cs="Arial"/>
          <w:sz w:val="24"/>
          <w:szCs w:val="24"/>
        </w:rPr>
        <w:lastRenderedPageBreak/>
        <w:t>&lt;http://merlot.usc.edu/cs530-s07/papers/Lamport81a.pdf&gt;.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w:t>
      </w:r>
      <w:r w:rsidRPr="00293F7B">
        <w:rPr>
          <w:rFonts w:ascii="Arial" w:eastAsia="Arial" w:hAnsi="Arial" w:cs="Arial"/>
          <w:b/>
          <w:sz w:val="24"/>
          <w:szCs w:val="24"/>
        </w:rPr>
        <w:t>Terezinha</w:t>
      </w:r>
      <w:ins w:id="26" w:author="Sala" w:date="2019-09-23T11:17:00Z">
        <w:r w:rsidR="002474AE" w:rsidRPr="00293F7B">
          <w:rPr>
            <w:rFonts w:ascii="Arial" w:eastAsia="Arial" w:hAnsi="Arial" w:cs="Arial"/>
            <w:b/>
            <w:sz w:val="24"/>
            <w:szCs w:val="24"/>
          </w:rPr>
          <w:t xml:space="preserve"> (RS)</w:t>
        </w:r>
      </w:ins>
      <w:r w:rsidRPr="00293F7B">
        <w:rPr>
          <w:rFonts w:ascii="Arial" w:eastAsia="Arial" w:hAnsi="Arial" w:cs="Arial"/>
          <w:b/>
          <w:sz w:val="24"/>
          <w:szCs w:val="24"/>
        </w:rPr>
        <w:t>.</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27" w:name="_5vq2aj16ndzu" w:colFirst="0" w:colLast="0"/>
      <w:bookmarkEnd w:id="27"/>
    </w:p>
    <w:sectPr w:rsidR="00544289" w:rsidSect="00994AF4">
      <w:headerReference w:type="default" r:id="rId11"/>
      <w:pgSz w:w="11906" w:h="16838"/>
      <w:pgMar w:top="1701" w:right="1134" w:bottom="1134" w:left="1701" w:header="709" w:footer="709"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ED0CB" w14:textId="77777777" w:rsidR="005829E1" w:rsidRDefault="005829E1">
      <w:pPr>
        <w:spacing w:after="0" w:line="240" w:lineRule="auto"/>
      </w:pPr>
      <w:r>
        <w:separator/>
      </w:r>
    </w:p>
  </w:endnote>
  <w:endnote w:type="continuationSeparator" w:id="0">
    <w:p w14:paraId="7CBF4EC9" w14:textId="77777777" w:rsidR="005829E1" w:rsidRDefault="0058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E8233" w14:textId="77777777" w:rsidR="005829E1" w:rsidRDefault="005829E1">
      <w:pPr>
        <w:spacing w:after="0" w:line="240" w:lineRule="auto"/>
      </w:pPr>
      <w:r>
        <w:separator/>
      </w:r>
    </w:p>
  </w:footnote>
  <w:footnote w:type="continuationSeparator" w:id="0">
    <w:p w14:paraId="3E8FB894" w14:textId="77777777" w:rsidR="005829E1" w:rsidRDefault="00582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0435A" w14:textId="6A3FB2B3"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50434">
      <w:rPr>
        <w:noProof/>
        <w:color w:val="000000"/>
      </w:rPr>
      <w:t>16</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EBE"/>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5CE526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1B2843"/>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834591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5DB3802"/>
    <w:multiLevelType w:val="hybridMultilevel"/>
    <w:tmpl w:val="C79EAE1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18D84D5C"/>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0AE65AE"/>
    <w:multiLevelType w:val="hybridMultilevel"/>
    <w:tmpl w:val="E8D4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2EF5AA7"/>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5AD4B1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87E5AC6"/>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95A3478"/>
    <w:multiLevelType w:val="hybridMultilevel"/>
    <w:tmpl w:val="44C6E1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4A252D0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F557B0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3D524B0"/>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C0B286B"/>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8925D44"/>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AED3792"/>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6"/>
  </w:num>
  <w:num w:numId="4">
    <w:abstractNumId w:val="8"/>
  </w:num>
  <w:num w:numId="5">
    <w:abstractNumId w:val="10"/>
  </w:num>
  <w:num w:numId="6">
    <w:abstractNumId w:val="6"/>
  </w:num>
  <w:num w:numId="7">
    <w:abstractNumId w:val="0"/>
  </w:num>
  <w:num w:numId="8">
    <w:abstractNumId w:val="12"/>
  </w:num>
  <w:num w:numId="9">
    <w:abstractNumId w:val="13"/>
  </w:num>
  <w:num w:numId="10">
    <w:abstractNumId w:val="14"/>
  </w:num>
  <w:num w:numId="11">
    <w:abstractNumId w:val="3"/>
  </w:num>
  <w:num w:numId="12">
    <w:abstractNumId w:val="2"/>
  </w:num>
  <w:num w:numId="13">
    <w:abstractNumId w:val="17"/>
  </w:num>
  <w:num w:numId="14">
    <w:abstractNumId w:val="15"/>
  </w:num>
  <w:num w:numId="15">
    <w:abstractNumId w:val="1"/>
  </w:num>
  <w:num w:numId="16">
    <w:abstractNumId w:val="11"/>
  </w:num>
  <w:num w:numId="17">
    <w:abstractNumId w:val="5"/>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89"/>
    <w:rsid w:val="00012594"/>
    <w:rsid w:val="00017492"/>
    <w:rsid w:val="0002720F"/>
    <w:rsid w:val="0006710F"/>
    <w:rsid w:val="000B596A"/>
    <w:rsid w:val="000F4ED1"/>
    <w:rsid w:val="001D6E17"/>
    <w:rsid w:val="001D7006"/>
    <w:rsid w:val="002474AE"/>
    <w:rsid w:val="00250434"/>
    <w:rsid w:val="00291094"/>
    <w:rsid w:val="00293F7B"/>
    <w:rsid w:val="002B585A"/>
    <w:rsid w:val="002F313C"/>
    <w:rsid w:val="00396142"/>
    <w:rsid w:val="003D1043"/>
    <w:rsid w:val="00414F85"/>
    <w:rsid w:val="00481979"/>
    <w:rsid w:val="00482C1D"/>
    <w:rsid w:val="005062C8"/>
    <w:rsid w:val="00510754"/>
    <w:rsid w:val="00536DCA"/>
    <w:rsid w:val="00544289"/>
    <w:rsid w:val="00563F98"/>
    <w:rsid w:val="00571EAA"/>
    <w:rsid w:val="005829E1"/>
    <w:rsid w:val="005B2AE2"/>
    <w:rsid w:val="005B51C6"/>
    <w:rsid w:val="005C2519"/>
    <w:rsid w:val="0061475E"/>
    <w:rsid w:val="006F0DB6"/>
    <w:rsid w:val="007E513C"/>
    <w:rsid w:val="00835C0C"/>
    <w:rsid w:val="00850F4F"/>
    <w:rsid w:val="008B4431"/>
    <w:rsid w:val="008B643F"/>
    <w:rsid w:val="008C3E5B"/>
    <w:rsid w:val="00925D4D"/>
    <w:rsid w:val="00994AF4"/>
    <w:rsid w:val="009B794E"/>
    <w:rsid w:val="009F63F8"/>
    <w:rsid w:val="00A2010A"/>
    <w:rsid w:val="00A30580"/>
    <w:rsid w:val="00A33834"/>
    <w:rsid w:val="00A42862"/>
    <w:rsid w:val="00A77D62"/>
    <w:rsid w:val="00A852D7"/>
    <w:rsid w:val="00AA1EB9"/>
    <w:rsid w:val="00AD6E19"/>
    <w:rsid w:val="00B05E24"/>
    <w:rsid w:val="00B40308"/>
    <w:rsid w:val="00B414CD"/>
    <w:rsid w:val="00B74908"/>
    <w:rsid w:val="00BA68A5"/>
    <w:rsid w:val="00BE2872"/>
    <w:rsid w:val="00C56ED5"/>
    <w:rsid w:val="00C63587"/>
    <w:rsid w:val="00C8204F"/>
    <w:rsid w:val="00C82E2C"/>
    <w:rsid w:val="00CA7102"/>
    <w:rsid w:val="00CB02A4"/>
    <w:rsid w:val="00CB78BD"/>
    <w:rsid w:val="00D82817"/>
    <w:rsid w:val="00D9476A"/>
    <w:rsid w:val="00E32516"/>
    <w:rsid w:val="00E9410D"/>
    <w:rsid w:val="00EC3385"/>
    <w:rsid w:val="00EE4626"/>
    <w:rsid w:val="00F2348E"/>
    <w:rsid w:val="00FB57AB"/>
    <w:rsid w:val="00FC09CB"/>
    <w:rsid w:val="00FF02F3"/>
    <w:rsid w:val="00FF223F"/>
    <w:rsid w:val="00FF330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paragraph" w:styleId="Ttulo7">
    <w:name w:val="heading 7"/>
    <w:basedOn w:val="Normal"/>
    <w:next w:val="Normal"/>
    <w:link w:val="Ttulo7Char"/>
    <w:uiPriority w:val="9"/>
    <w:unhideWhenUsed/>
    <w:qFormat/>
    <w:rsid w:val="00293F7B"/>
    <w:pPr>
      <w:keepNext/>
      <w:keepLines/>
      <w:spacing w:before="240" w:after="240" w:line="480" w:lineRule="auto"/>
      <w:outlineLvl w:val="6"/>
    </w:pPr>
    <w:rPr>
      <w:rFonts w:ascii="Arial" w:eastAsiaTheme="majorEastAsia" w:hAnsi="Arial" w:cstheme="majorBidi"/>
      <w:b/>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link w:val="TtuloChar"/>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 w:type="paragraph" w:customStyle="1" w:styleId="TtuloTCC">
    <w:name w:val="Título TCC"/>
    <w:basedOn w:val="Ttulo"/>
    <w:link w:val="TtuloTCCChar"/>
    <w:qFormat/>
    <w:rsid w:val="00293F7B"/>
    <w:pPr>
      <w:pBdr>
        <w:top w:val="nil"/>
        <w:left w:val="nil"/>
        <w:bottom w:val="nil"/>
        <w:right w:val="nil"/>
        <w:between w:val="nil"/>
      </w:pBdr>
      <w:spacing w:before="240" w:after="0" w:line="360" w:lineRule="auto"/>
      <w:jc w:val="both"/>
    </w:pPr>
    <w:rPr>
      <w:rFonts w:ascii="Arial" w:eastAsia="Arial" w:hAnsi="Arial" w:cs="Arial"/>
      <w:color w:val="000000"/>
      <w:sz w:val="24"/>
      <w:szCs w:val="24"/>
    </w:rPr>
  </w:style>
  <w:style w:type="character" w:customStyle="1" w:styleId="Ttulo7Char">
    <w:name w:val="Título 7 Char"/>
    <w:basedOn w:val="Fontepargpadro"/>
    <w:link w:val="Ttulo7"/>
    <w:uiPriority w:val="9"/>
    <w:rsid w:val="00293F7B"/>
    <w:rPr>
      <w:rFonts w:ascii="Arial" w:eastAsiaTheme="majorEastAsia" w:hAnsi="Arial" w:cstheme="majorBidi"/>
      <w:b/>
      <w:iCs/>
      <w:sz w:val="24"/>
    </w:rPr>
  </w:style>
  <w:style w:type="character" w:customStyle="1" w:styleId="TtuloChar">
    <w:name w:val="Título Char"/>
    <w:basedOn w:val="Fontepargpadro"/>
    <w:link w:val="Ttulo"/>
    <w:rsid w:val="00293F7B"/>
    <w:rPr>
      <w:b/>
      <w:sz w:val="72"/>
      <w:szCs w:val="72"/>
    </w:rPr>
  </w:style>
  <w:style w:type="character" w:customStyle="1" w:styleId="TtuloTCCChar">
    <w:name w:val="Título TCC Char"/>
    <w:basedOn w:val="TtuloChar"/>
    <w:link w:val="TtuloTCC"/>
    <w:rsid w:val="00293F7B"/>
    <w:rPr>
      <w:rFonts w:ascii="Arial" w:eastAsia="Arial" w:hAnsi="Arial" w:cs="Arial"/>
      <w:b/>
      <w:color w:val="000000"/>
      <w:sz w:val="24"/>
      <w:szCs w:val="24"/>
    </w:rPr>
  </w:style>
  <w:style w:type="paragraph" w:styleId="Sumrio7">
    <w:name w:val="toc 7"/>
    <w:basedOn w:val="Normal"/>
    <w:next w:val="Normal"/>
    <w:autoRedefine/>
    <w:uiPriority w:val="39"/>
    <w:unhideWhenUsed/>
    <w:rsid w:val="00293F7B"/>
    <w:pPr>
      <w:tabs>
        <w:tab w:val="right" w:leader="dot" w:pos="8828"/>
      </w:tabs>
      <w:spacing w:after="100" w:line="360" w:lineRule="auto"/>
      <w:ind w:left="1320"/>
    </w:pPr>
  </w:style>
  <w:style w:type="character" w:styleId="Hyperlink">
    <w:name w:val="Hyperlink"/>
    <w:basedOn w:val="Fontepargpadro"/>
    <w:uiPriority w:val="99"/>
    <w:unhideWhenUsed/>
    <w:rsid w:val="00293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75416">
      <w:bodyDiv w:val="1"/>
      <w:marLeft w:val="0"/>
      <w:marRight w:val="0"/>
      <w:marTop w:val="0"/>
      <w:marBottom w:val="0"/>
      <w:divBdr>
        <w:top w:val="none" w:sz="0" w:space="0" w:color="auto"/>
        <w:left w:val="none" w:sz="0" w:space="0" w:color="auto"/>
        <w:bottom w:val="none" w:sz="0" w:space="0" w:color="auto"/>
        <w:right w:val="none" w:sz="0" w:space="0" w:color="auto"/>
      </w:divBdr>
    </w:div>
    <w:div w:id="1465929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B7A0D-692A-4F1C-9896-BCE7962C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22</Pages>
  <Words>5255</Words>
  <Characters>28378</Characters>
  <Application>Microsoft Office Word</Application>
  <DocSecurity>0</DocSecurity>
  <Lines>236</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TI</cp:lastModifiedBy>
  <cp:revision>11</cp:revision>
  <dcterms:created xsi:type="dcterms:W3CDTF">2019-11-05T17:28:00Z</dcterms:created>
  <dcterms:modified xsi:type="dcterms:W3CDTF">2019-11-08T00:25:00Z</dcterms:modified>
</cp:coreProperties>
</file>