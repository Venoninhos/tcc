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71136"/>
                    <a:stretch>
                      <a:fillRect/>
                    </a:stretch>
                  </pic:blipFill>
                  <pic:spPr>
                    <a:xfrm>
                      <a:off x="0" y="0"/>
                      <a:ext cx="1395095" cy="1216660"/>
                    </a:xfrm>
                    <a:prstGeom prst="rect">
                      <a:avLst/>
                    </a:prstGeom>
                    <a:ln/>
                  </pic:spPr>
                </pic:pic>
              </a:graphicData>
            </a:graphic>
          </wp:anchor>
        </w:drawing>
      </w:r>
      <w:r>
        <w:rPr>
          <w:noProof/>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75770304"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" filled="f" stroked="f">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38074795" w14:textId="77777777"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rPr>
            <w:drawing>
              <wp:anchor distT="0" distB="0" distL="114300" distR="114300" simplePos="0" relativeHeight="251661312" behindDoc="0" locked="0" layoutInCell="1" allowOverlap="1" wp14:anchorId="4EEDB4FA" wp14:editId="1044C0A7">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2440" cy="557417"/>
                        </a:xfrm>
                        <a:prstGeom prst="rect">
                          <a:avLst/>
                        </a:prstGeom>
                        <a:ln/>
                      </pic:spPr>
                    </pic:pic>
                  </a:graphicData>
                </a:graphic>
              </wp:anchor>
            </w:drawing>
          </w:r>
        </w:p>
        <w:p w14:paraId="0A51E57D"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14:paraId="02DDB565"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14:paraId="0E849406"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14:paraId="0F2F63BB"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14:paraId="2811B43C" w14:textId="77777777"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6B16AFFD" w14:textId="77777777" w:rsidR="00544289" w:rsidRDefault="00544289">
      <w:pPr>
        <w:rPr>
          <w:rFonts w:ascii="Arial" w:eastAsia="Arial" w:hAnsi="Arial" w:cs="Arial"/>
          <w:b/>
          <w:sz w:val="24"/>
          <w:szCs w:val="24"/>
        </w:rPr>
      </w:pPr>
      <w:bookmarkStart w:id="0" w:name="_gjdgxs" w:colFirst="0" w:colLast="0"/>
      <w:bookmarkEnd w:id="0"/>
    </w:p>
    <w:p w14:paraId="606A7B50"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14:paraId="3ADB2424"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14:paraId="04063A58" w14:textId="77777777"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14:paraId="7DF8FD75"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7777777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Application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foram a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6CE89B9"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 xml:space="preserve">É </w:t>
      </w:r>
      <w:del w:id="4" w:author="Jacinto Carlos Ascencio Cansado" w:date="2019-09-20T13:56:00Z">
        <w:r w:rsidDel="001D6E17">
          <w:rPr>
            <w:rFonts w:ascii="Arial" w:eastAsia="Arial" w:hAnsi="Arial" w:cs="Arial"/>
            <w:sz w:val="24"/>
            <w:szCs w:val="24"/>
          </w:rPr>
          <w:delText xml:space="preserve">muito </w:delText>
        </w:r>
      </w:del>
      <w:r>
        <w:rPr>
          <w:rFonts w:ascii="Arial" w:eastAsia="Arial" w:hAnsi="Arial" w:cs="Arial"/>
          <w:sz w:val="24"/>
          <w:szCs w:val="24"/>
        </w:rPr>
        <w:t>importante para as empresas ter</w:t>
      </w:r>
      <w:ins w:id="5" w:author="Jacinto Carlos Ascencio Cansado" w:date="2019-09-20T15:12:00Z">
        <w:r w:rsidR="00B414CD">
          <w:rPr>
            <w:rFonts w:ascii="Arial" w:eastAsia="Arial" w:hAnsi="Arial" w:cs="Arial"/>
            <w:sz w:val="24"/>
            <w:szCs w:val="24"/>
          </w:rPr>
          <w:t>em</w:t>
        </w:r>
      </w:ins>
      <w:r>
        <w:rPr>
          <w:rFonts w:ascii="Arial" w:eastAsia="Arial" w:hAnsi="Arial" w:cs="Arial"/>
          <w:sz w:val="24"/>
          <w:szCs w:val="24"/>
        </w:rPr>
        <w:t xml:space="preserve">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w:t>
      </w:r>
      <w:del w:id="6" w:author="Jacinto Carlos Ascencio Cansado" w:date="2019-09-20T15:14:00Z">
        <w:r w:rsidDel="00B414CD">
          <w:rPr>
            <w:rFonts w:ascii="Arial" w:eastAsia="Arial" w:hAnsi="Arial" w:cs="Arial"/>
            <w:sz w:val="24"/>
            <w:szCs w:val="24"/>
          </w:rPr>
          <w:delText xml:space="preserve">uma </w:delText>
        </w:r>
      </w:del>
      <w:r>
        <w:rPr>
          <w:rFonts w:ascii="Arial" w:eastAsia="Arial" w:hAnsi="Arial" w:cs="Arial"/>
          <w:sz w:val="24"/>
          <w:szCs w:val="24"/>
        </w:rPr>
        <w:t xml:space="preserve">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w:t>
      </w:r>
      <w:del w:id="7" w:author="Jacinto Carlos Ascencio Cansado" w:date="2019-09-20T15:14:00Z">
        <w:r w:rsidDel="00B414CD">
          <w:rPr>
            <w:rFonts w:ascii="Arial" w:eastAsia="Arial" w:hAnsi="Arial" w:cs="Arial"/>
            <w:sz w:val="24"/>
            <w:szCs w:val="24"/>
          </w:rPr>
          <w:delText xml:space="preserve">usar </w:delText>
        </w:r>
      </w:del>
      <w:r>
        <w:rPr>
          <w:rFonts w:ascii="Arial" w:eastAsia="Arial" w:hAnsi="Arial" w:cs="Arial"/>
          <w:sz w:val="24"/>
          <w:szCs w:val="24"/>
        </w:rPr>
        <w:t xml:space="preserve">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t>Justificativa</w:t>
      </w:r>
    </w:p>
    <w:p w14:paraId="6E15FD24" w14:textId="2351848D"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ins w:id="8" w:author="Jacinto Carlos Ascencio Cansado" w:date="2019-09-20T15:14:00Z">
        <w:r w:rsidR="00B414CD">
          <w:rPr>
            <w:rFonts w:ascii="Arial" w:eastAsia="Arial" w:hAnsi="Arial" w:cs="Arial"/>
            <w:sz w:val="24"/>
            <w:szCs w:val="24"/>
          </w:rPr>
          <w:t>como palavra chave (passwo</w:t>
        </w:r>
      </w:ins>
      <w:ins w:id="9" w:author="Jacinto Carlos Ascencio Cansado" w:date="2019-09-20T15:15:00Z">
        <w:r w:rsidR="00B414CD">
          <w:rPr>
            <w:rFonts w:ascii="Arial" w:eastAsia="Arial" w:hAnsi="Arial" w:cs="Arial"/>
            <w:sz w:val="24"/>
            <w:szCs w:val="24"/>
          </w:rPr>
          <w:t xml:space="preserve">rd) </w:t>
        </w:r>
      </w:ins>
      <w:r>
        <w:rPr>
          <w:rFonts w:ascii="Arial" w:eastAsia="Arial" w:hAnsi="Arial" w:cs="Arial"/>
          <w:sz w:val="24"/>
          <w:szCs w:val="24"/>
        </w:rPr>
        <w:t>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Glazier W. e Dhiman</w:t>
      </w:r>
      <w:r>
        <w:rPr>
          <w:rFonts w:ascii="Arial" w:eastAsia="Arial" w:hAnsi="Arial" w:cs="Arial"/>
          <w:color w:val="FF0000"/>
          <w:sz w:val="24"/>
          <w:szCs w:val="24"/>
        </w:rPr>
        <w:t xml:space="preserve"> </w:t>
      </w:r>
      <w:r>
        <w:rPr>
          <w:rFonts w:ascii="Arial" w:eastAsia="Arial" w:hAnsi="Arial" w:cs="Arial"/>
          <w:sz w:val="24"/>
          <w:szCs w:val="24"/>
        </w:rPr>
        <w:t>em Automation Attacks at Scale - Credential Exploitation (2017), onde na grande maioria dos dados que foi analisado,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Glazier W. e Dhiman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é sempre necessário estar atualizado aos meios de proteção atuais e buscar uma evolução constante, pois os ataques sempre estão evoluindo. De acordo com Glazier W. e Dhiman em Automation Attacks at Scale - Credential Exploitation (2017), uma tática de defesa ideal é aquela em que não alerte a presença da defesa para os atacantes e que não seja apenas um bloqueio, pois apenas isso pode fazer com que os atacantes criem técnicas para ultrapassar a segurança.</w:t>
      </w:r>
    </w:p>
    <w:p w14:paraId="5FCCF16C" w14:textId="34CFE69B" w:rsidR="00544289" w:rsidDel="005B51C6" w:rsidRDefault="003D1043">
      <w:pPr>
        <w:spacing w:line="360" w:lineRule="auto"/>
        <w:ind w:firstLine="709"/>
        <w:jc w:val="both"/>
        <w:rPr>
          <w:del w:id="10" w:author="Matos, Mikael Akira Shishito" w:date="2019-09-23T10:08:00Z"/>
          <w:rFonts w:ascii="Arial" w:eastAsia="Arial" w:hAnsi="Arial" w:cs="Arial"/>
          <w:sz w:val="24"/>
          <w:szCs w:val="24"/>
        </w:rPr>
      </w:pPr>
      <w:del w:id="11" w:author="Matos, Mikael Akira Shishito" w:date="2019-09-23T10:08:00Z">
        <w:r w:rsidRPr="00563F98" w:rsidDel="005B51C6">
          <w:rPr>
            <w:rFonts w:ascii="Arial" w:eastAsia="Arial" w:hAnsi="Arial" w:cs="Arial"/>
            <w:sz w:val="24"/>
            <w:szCs w:val="24"/>
            <w:highlight w:val="yellow"/>
          </w:rPr>
          <w:lastRenderedPageBreak/>
          <w:delText xml:space="preserve">Através desse trabalho detalharemos mais </w:delText>
        </w:r>
      </w:del>
      <w:ins w:id="12" w:author="Jacinto Carlos Ascencio Cansado" w:date="2019-09-20T15:17:00Z">
        <w:del w:id="13" w:author="Matos, Mikael Akira Shishito" w:date="2019-09-23T10:08:00Z">
          <w:r w:rsidR="00B414CD" w:rsidDel="005B51C6">
            <w:rPr>
              <w:rFonts w:ascii="Arial" w:eastAsia="Arial" w:hAnsi="Arial" w:cs="Arial"/>
              <w:sz w:val="24"/>
              <w:szCs w:val="24"/>
              <w:highlight w:val="yellow"/>
            </w:rPr>
            <w:delText>Este trabalho aborda mais</w:delText>
          </w:r>
        </w:del>
      </w:ins>
      <w:ins w:id="14" w:author="Jacinto Carlos Ascencio Cansado" w:date="2019-09-20T15:18:00Z">
        <w:del w:id="15" w:author="Matos, Mikael Akira Shishito" w:date="2019-09-23T10:08:00Z">
          <w:r w:rsidR="00B414CD" w:rsidDel="005B51C6">
            <w:rPr>
              <w:rFonts w:ascii="Arial" w:eastAsia="Arial" w:hAnsi="Arial" w:cs="Arial"/>
              <w:sz w:val="24"/>
              <w:szCs w:val="24"/>
              <w:highlight w:val="yellow"/>
            </w:rPr>
            <w:delText xml:space="preserve"> profundamente </w:delText>
          </w:r>
        </w:del>
      </w:ins>
      <w:del w:id="16" w:author="Matos, Mikael Akira Shishito" w:date="2019-09-23T10:08:00Z">
        <w:r w:rsidRPr="00563F98" w:rsidDel="005B51C6">
          <w:rPr>
            <w:rFonts w:ascii="Arial" w:eastAsia="Arial" w:hAnsi="Arial" w:cs="Arial"/>
            <w:sz w:val="24"/>
            <w:szCs w:val="24"/>
            <w:highlight w:val="yellow"/>
          </w:rPr>
          <w:delText>a fundo sobre todo o processo em que existe o acesso aos dados das contas de usuários e por que</w:delText>
        </w:r>
        <w:r w:rsidRPr="00563F98" w:rsidDel="005B51C6">
          <w:rPr>
            <w:rFonts w:ascii="Arial" w:eastAsia="Arial" w:hAnsi="Arial" w:cs="Arial"/>
            <w:color w:val="FF0000"/>
            <w:sz w:val="24"/>
            <w:szCs w:val="24"/>
            <w:highlight w:val="yellow"/>
          </w:rPr>
          <w:delText xml:space="preserve"> </w:delText>
        </w:r>
        <w:r w:rsidRPr="00563F98" w:rsidDel="005B51C6">
          <w:rPr>
            <w:rFonts w:ascii="Arial" w:eastAsia="Arial" w:hAnsi="Arial" w:cs="Arial"/>
            <w:sz w:val="24"/>
            <w:szCs w:val="24"/>
            <w:highlight w:val="yellow"/>
          </w:rPr>
          <w:delText>é imprescindível existir a conscientização sobre esse tema, tanto para informar o usuário do serviço quanto para que as empresas consigam desenvolver novas técnicas para defender seus dados e barras acessos não autorizados.</w:delText>
        </w:r>
      </w:del>
    </w:p>
    <w:p w14:paraId="5456A189" w14:textId="77777777"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Feldmeier, D. e Kam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14:paraId="1A7FF4CA" w14:textId="77777777"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14:paraId="39DEB210" w14:textId="21B82C3C" w:rsidR="00563F98" w:rsidRDefault="00563F98" w:rsidP="00563F98">
      <w:pPr>
        <w:spacing w:line="360" w:lineRule="auto"/>
        <w:ind w:firstLine="708"/>
        <w:jc w:val="both"/>
        <w:rPr>
          <w:ins w:id="17" w:author="Matos, Mikael Akira Shishito" w:date="2019-09-23T10:09:00Z"/>
          <w:rFonts w:ascii="Arial" w:eastAsia="Arial" w:hAnsi="Arial" w:cs="Arial"/>
          <w:sz w:val="24"/>
          <w:szCs w:val="24"/>
        </w:rPr>
      </w:pPr>
      <w:r>
        <w:rPr>
          <w:rFonts w:ascii="Arial" w:eastAsia="Arial" w:hAnsi="Arial" w:cs="Arial"/>
          <w:sz w:val="24"/>
          <w:szCs w:val="24"/>
        </w:rPr>
        <w:t xml:space="preserve">O trabalho tem como </w:t>
      </w:r>
      <w:r w:rsidRPr="008C3E5B">
        <w:rPr>
          <w:rFonts w:ascii="Arial" w:eastAsia="Arial" w:hAnsi="Arial" w:cs="Arial"/>
          <w:sz w:val="24"/>
          <w:szCs w:val="24"/>
          <w:highlight w:val="cyan"/>
          <w:rPrChange w:id="18" w:author="Sala" w:date="2019-09-23T11:07:00Z">
            <w:rPr>
              <w:rFonts w:ascii="Arial" w:eastAsia="Arial" w:hAnsi="Arial" w:cs="Arial"/>
              <w:sz w:val="24"/>
              <w:szCs w:val="24"/>
            </w:rPr>
          </w:rPrChange>
        </w:rPr>
        <w:t>objetivo explicar passo-a-passo como</w:t>
      </w:r>
      <w:r>
        <w:rPr>
          <w:rFonts w:ascii="Arial" w:eastAsia="Arial" w:hAnsi="Arial" w:cs="Arial"/>
          <w:sz w:val="24"/>
          <w:szCs w:val="24"/>
        </w:rPr>
        <w:t xml:space="preserve">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 xml:space="preserve">podem ser invadidas e as formas que podem prevenir isso, tanto da empresa quanto do usuário. O </w:t>
      </w:r>
      <w:r w:rsidRPr="008C3E5B">
        <w:rPr>
          <w:rFonts w:ascii="Arial" w:eastAsia="Arial" w:hAnsi="Arial" w:cs="Arial"/>
          <w:sz w:val="24"/>
          <w:szCs w:val="24"/>
          <w:highlight w:val="cyan"/>
          <w:rPrChange w:id="19" w:author="Sala" w:date="2019-09-23T11:07:00Z">
            <w:rPr>
              <w:rFonts w:ascii="Arial" w:eastAsia="Arial" w:hAnsi="Arial" w:cs="Arial"/>
              <w:sz w:val="24"/>
              <w:szCs w:val="24"/>
            </w:rPr>
          </w:rPrChange>
        </w:rPr>
        <w:t>presente trabalho demonstra a importância</w:t>
      </w:r>
      <w:r>
        <w:rPr>
          <w:rFonts w:ascii="Arial" w:eastAsia="Arial" w:hAnsi="Arial" w:cs="Arial"/>
          <w:sz w:val="24"/>
          <w:szCs w:val="24"/>
        </w:rPr>
        <w:t xml:space="preserve"> das partes entenderem e se conscientizarem sobre esse assunto, pois um problema como esse pode causar um grande impacto para a organização e também para o consumidor daquele serviço.</w:t>
      </w:r>
    </w:p>
    <w:p w14:paraId="707A866B" w14:textId="77777777" w:rsidR="005B51C6" w:rsidRDefault="005B51C6" w:rsidP="005B51C6">
      <w:pPr>
        <w:spacing w:line="360" w:lineRule="auto"/>
        <w:ind w:firstLine="709"/>
        <w:jc w:val="both"/>
        <w:rPr>
          <w:ins w:id="20" w:author="Matos, Mikael Akira Shishito" w:date="2019-09-23T10:09:00Z"/>
          <w:rFonts w:ascii="Arial" w:eastAsia="Arial" w:hAnsi="Arial" w:cs="Arial"/>
          <w:sz w:val="24"/>
          <w:szCs w:val="24"/>
        </w:rPr>
      </w:pPr>
      <w:ins w:id="21" w:author="Matos, Mikael Akira Shishito" w:date="2019-09-23T10:09:00Z">
        <w:r w:rsidRPr="008C3E5B">
          <w:rPr>
            <w:rFonts w:ascii="Arial" w:eastAsia="Arial" w:hAnsi="Arial" w:cs="Arial"/>
            <w:sz w:val="24"/>
            <w:szCs w:val="24"/>
            <w:highlight w:val="yellow"/>
          </w:rPr>
          <w:t>Este trabalho aborda mais profundamente o processo em que existe o acesso aos dados das contas de usuários e por que</w:t>
        </w:r>
        <w:r w:rsidRPr="008C3E5B">
          <w:rPr>
            <w:rFonts w:ascii="Arial" w:eastAsia="Arial" w:hAnsi="Arial" w:cs="Arial"/>
            <w:color w:val="FF0000"/>
            <w:sz w:val="24"/>
            <w:szCs w:val="24"/>
            <w:highlight w:val="yellow"/>
          </w:rPr>
          <w:t xml:space="preserve"> </w:t>
        </w:r>
        <w:r w:rsidRPr="008C3E5B">
          <w:rPr>
            <w:rFonts w:ascii="Arial" w:eastAsia="Arial" w:hAnsi="Arial" w:cs="Arial"/>
            <w:sz w:val="24"/>
            <w:szCs w:val="24"/>
            <w:highlight w:val="yellow"/>
          </w:rPr>
          <w:t xml:space="preserve">é </w:t>
        </w:r>
        <w:r w:rsidRPr="008C3E5B">
          <w:rPr>
            <w:rFonts w:ascii="Arial" w:eastAsia="Arial" w:hAnsi="Arial" w:cs="Arial"/>
            <w:sz w:val="24"/>
            <w:szCs w:val="24"/>
            <w:highlight w:val="cyan"/>
            <w:rPrChange w:id="22" w:author="Sala" w:date="2019-09-23T11:08:00Z">
              <w:rPr>
                <w:rFonts w:ascii="Arial" w:eastAsia="Arial" w:hAnsi="Arial" w:cs="Arial"/>
                <w:sz w:val="24"/>
                <w:szCs w:val="24"/>
                <w:highlight w:val="yellow"/>
              </w:rPr>
            </w:rPrChange>
          </w:rPr>
          <w:t xml:space="preserve">imprescindível existir a conscientização sobre esse tema, tanto para informar o usuário do serviço quanto </w:t>
        </w:r>
        <w:r w:rsidRPr="008C3E5B">
          <w:rPr>
            <w:rFonts w:ascii="Arial" w:eastAsia="Arial" w:hAnsi="Arial" w:cs="Arial"/>
            <w:sz w:val="24"/>
            <w:szCs w:val="24"/>
            <w:highlight w:val="yellow"/>
          </w:rPr>
          <w:t>para que as empresas consigam desenvolver novas técnicas para defender seus dados e barras acessos não autorizados.</w:t>
        </w:r>
      </w:ins>
    </w:p>
    <w:p w14:paraId="3185AE3F" w14:textId="00BA60C2" w:rsidR="005B51C6" w:rsidRPr="005B51C6" w:rsidDel="005B51C6" w:rsidRDefault="005B51C6" w:rsidP="00563F98">
      <w:pPr>
        <w:spacing w:line="360" w:lineRule="auto"/>
        <w:ind w:firstLine="708"/>
        <w:jc w:val="both"/>
        <w:rPr>
          <w:del w:id="23" w:author="Matos, Mikael Akira Shishito" w:date="2019-09-23T10:09:00Z"/>
          <w:rFonts w:ascii="Arial" w:eastAsia="Arial" w:hAnsi="Arial" w:cs="Arial"/>
          <w:sz w:val="24"/>
          <w:szCs w:val="24"/>
        </w:rPr>
      </w:pPr>
    </w:p>
    <w:p w14:paraId="2F61F0FF" w14:textId="1A635E8C" w:rsidR="00563F98" w:rsidRPr="00563F98" w:rsidRDefault="00563F98" w:rsidP="00563F98">
      <w:pPr>
        <w:spacing w:line="360" w:lineRule="auto"/>
        <w:ind w:firstLine="709"/>
        <w:jc w:val="both"/>
        <w:rPr>
          <w:rFonts w:ascii="Arial" w:eastAsia="Arial" w:hAnsi="Arial" w:cs="Arial"/>
          <w:sz w:val="24"/>
          <w:szCs w:val="24"/>
          <w:u w:val="single"/>
        </w:rPr>
      </w:pPr>
      <w:r w:rsidRPr="008C3E5B">
        <w:rPr>
          <w:rFonts w:ascii="Arial" w:eastAsia="Arial" w:hAnsi="Arial" w:cs="Arial"/>
          <w:sz w:val="24"/>
          <w:szCs w:val="24"/>
          <w:highlight w:val="cyan"/>
          <w:rPrChange w:id="24" w:author="Sala" w:date="2019-09-23T11:08:00Z">
            <w:rPr>
              <w:rFonts w:ascii="Arial" w:eastAsia="Arial" w:hAnsi="Arial" w:cs="Arial"/>
              <w:sz w:val="24"/>
              <w:szCs w:val="24"/>
              <w:u w:val="single"/>
            </w:rPr>
          </w:rPrChange>
        </w:rPr>
        <w:lastRenderedPageBreak/>
        <w:t>Contribuir</w:t>
      </w:r>
      <w:r w:rsidRPr="008C3E5B">
        <w:rPr>
          <w:rFonts w:ascii="Arial" w:eastAsia="Arial" w:hAnsi="Arial" w:cs="Arial"/>
          <w:sz w:val="24"/>
          <w:szCs w:val="24"/>
          <w:highlight w:val="cyan"/>
          <w:rPrChange w:id="25" w:author="Sala" w:date="2019-09-23T11:08:00Z">
            <w:rPr>
              <w:rFonts w:ascii="Arial" w:eastAsia="Arial" w:hAnsi="Arial" w:cs="Arial"/>
              <w:sz w:val="24"/>
              <w:szCs w:val="24"/>
            </w:rPr>
          </w:rPrChange>
        </w:rPr>
        <w:t xml:space="preserve"> com desenvolvedores</w:t>
      </w:r>
      <w:r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del w:id="26" w:author="Jacinto Carlos Ascencio Cansado" w:date="2019-09-20T15:20:00Z">
        <w:r w:rsidRPr="005B51C6" w:rsidDel="002B585A">
          <w:rPr>
            <w:rFonts w:ascii="Arial" w:eastAsia="Arial" w:hAnsi="Arial" w:cs="Arial"/>
            <w:sz w:val="24"/>
            <w:szCs w:val="24"/>
          </w:rPr>
          <w:delText>. E</w:delText>
        </w:r>
      </w:del>
      <w:ins w:id="27" w:author="Jacinto Carlos Ascencio Cansado" w:date="2019-09-20T15:20:00Z">
        <w:r w:rsidR="002B585A" w:rsidRPr="005B51C6">
          <w:rPr>
            <w:rFonts w:ascii="Arial" w:eastAsia="Arial" w:hAnsi="Arial" w:cs="Arial"/>
            <w:sz w:val="24"/>
            <w:szCs w:val="24"/>
          </w:rPr>
          <w:t>, e</w:t>
        </w:r>
      </w:ins>
      <w:r w:rsidRPr="005B51C6">
        <w:rPr>
          <w:rFonts w:ascii="Arial" w:eastAsia="Arial" w:hAnsi="Arial" w:cs="Arial"/>
          <w:sz w:val="24"/>
          <w:szCs w:val="24"/>
        </w:rPr>
        <w:t xml:space="preserve"> </w:t>
      </w:r>
      <w:r w:rsidRPr="005B51C6">
        <w:rPr>
          <w:rFonts w:ascii="Arial" w:eastAsia="Arial" w:hAnsi="Arial" w:cs="Arial"/>
          <w:sz w:val="24"/>
          <w:szCs w:val="24"/>
          <w:rPrChange w:id="28" w:author="Matos, Mikael Akira Shishito" w:date="2019-09-23T10:10:00Z">
            <w:rPr>
              <w:rFonts w:ascii="Arial" w:eastAsia="Arial" w:hAnsi="Arial" w:cs="Arial"/>
              <w:sz w:val="24"/>
              <w:szCs w:val="24"/>
              <w:u w:val="single"/>
            </w:rPr>
          </w:rPrChange>
        </w:rPr>
        <w:t xml:space="preserve">buscar </w:t>
      </w:r>
      <w:r w:rsidR="00482C1D" w:rsidRPr="005B51C6">
        <w:rPr>
          <w:rFonts w:ascii="Arial" w:eastAsia="Arial" w:hAnsi="Arial" w:cs="Arial"/>
          <w:sz w:val="24"/>
          <w:szCs w:val="24"/>
        </w:rPr>
        <w:t>esses resultados</w:t>
      </w:r>
      <w:r w:rsidRPr="005B51C6">
        <w:rPr>
          <w:rFonts w:ascii="Arial" w:eastAsia="Arial" w:hAnsi="Arial" w:cs="Arial"/>
          <w:sz w:val="24"/>
          <w:szCs w:val="24"/>
        </w:rPr>
        <w:t xml:space="preserve"> através de uma </w:t>
      </w:r>
      <w:r w:rsidRPr="005B51C6">
        <w:rPr>
          <w:rFonts w:ascii="Arial" w:eastAsia="Arial" w:hAnsi="Arial" w:cs="Arial"/>
          <w:sz w:val="24"/>
          <w:szCs w:val="24"/>
          <w:rPrChange w:id="29" w:author="Matos, Mikael Akira Shishito" w:date="2019-09-23T10:10:00Z">
            <w:rPr>
              <w:rFonts w:ascii="Arial" w:eastAsia="Arial" w:hAnsi="Arial" w:cs="Arial"/>
              <w:sz w:val="24"/>
              <w:szCs w:val="24"/>
              <w:u w:val="single"/>
            </w:rPr>
          </w:rPrChange>
        </w:rPr>
        <w:t>descrição detalh</w:t>
      </w:r>
      <w:r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Pr="005B51C6">
        <w:rPr>
          <w:rFonts w:ascii="Arial" w:eastAsia="Arial" w:hAnsi="Arial" w:cs="Arial"/>
          <w:sz w:val="24"/>
          <w:szCs w:val="24"/>
          <w:rPrChange w:id="30" w:author="Matos, Mikael Akira Shishito" w:date="2019-09-23T10:10:00Z">
            <w:rPr>
              <w:rFonts w:ascii="Arial" w:eastAsia="Arial" w:hAnsi="Arial" w:cs="Arial"/>
              <w:sz w:val="24"/>
              <w:szCs w:val="24"/>
              <w:u w:val="single"/>
            </w:rPr>
          </w:rPrChange>
        </w:rPr>
        <w:t>acesso às contas privadas de usuários nos diversos tipos de serviços disponibilizados via internet</w:t>
      </w:r>
      <w:ins w:id="31" w:author="Jacinto Carlos Ascencio Cansado" w:date="2019-09-20T15:20:00Z">
        <w:r w:rsidR="002B585A" w:rsidRPr="005B51C6">
          <w:rPr>
            <w:rFonts w:ascii="Arial" w:eastAsia="Arial" w:hAnsi="Arial" w:cs="Arial"/>
            <w:sz w:val="24"/>
            <w:szCs w:val="24"/>
            <w:rPrChange w:id="32" w:author="Matos, Mikael Akira Shishito" w:date="2019-09-23T10:10:00Z">
              <w:rPr>
                <w:rFonts w:ascii="Arial" w:eastAsia="Arial" w:hAnsi="Arial" w:cs="Arial"/>
                <w:sz w:val="24"/>
                <w:szCs w:val="24"/>
                <w:u w:val="single"/>
              </w:rPr>
            </w:rPrChange>
          </w:rPr>
          <w:t>, bem como a m</w:t>
        </w:r>
      </w:ins>
      <w:ins w:id="33" w:author="Jacinto Carlos Ascencio Cansado" w:date="2019-09-20T15:21:00Z">
        <w:r w:rsidR="002B585A" w:rsidRPr="005B51C6">
          <w:rPr>
            <w:rFonts w:ascii="Arial" w:eastAsia="Arial" w:hAnsi="Arial" w:cs="Arial"/>
            <w:sz w:val="24"/>
            <w:szCs w:val="24"/>
            <w:rPrChange w:id="34" w:author="Matos, Mikael Akira Shishito" w:date="2019-09-23T10:10:00Z">
              <w:rPr>
                <w:rFonts w:ascii="Arial" w:eastAsia="Arial" w:hAnsi="Arial" w:cs="Arial"/>
                <w:sz w:val="24"/>
                <w:szCs w:val="24"/>
                <w:u w:val="single"/>
              </w:rPr>
            </w:rPrChange>
          </w:rPr>
          <w:t>aneira recomendada de mitigação</w:t>
        </w:r>
      </w:ins>
      <w:ins w:id="35" w:author="Matos, Mikael Akira Shishito" w:date="2019-09-23T10:10:00Z">
        <w:r w:rsidR="005B51C6">
          <w:rPr>
            <w:rFonts w:ascii="Arial" w:eastAsia="Arial" w:hAnsi="Arial" w:cs="Arial"/>
            <w:sz w:val="24"/>
            <w:szCs w:val="24"/>
          </w:rPr>
          <w:t>.</w:t>
        </w:r>
      </w:ins>
      <w:ins w:id="36" w:author="Jacinto Carlos Ascencio Cansado" w:date="2019-09-20T15:21:00Z">
        <w:del w:id="37" w:author="Matos, Mikael Akira Shishito" w:date="2019-09-23T10:10:00Z">
          <w:r w:rsidR="002B585A" w:rsidRPr="005B51C6" w:rsidDel="005B51C6">
            <w:rPr>
              <w:rFonts w:ascii="Arial" w:eastAsia="Arial" w:hAnsi="Arial" w:cs="Arial"/>
              <w:sz w:val="24"/>
              <w:szCs w:val="24"/>
              <w:rPrChange w:id="38" w:author="Matos, Mikael Akira Shishito" w:date="2019-09-23T10:10:00Z">
                <w:rPr>
                  <w:rFonts w:ascii="Arial" w:eastAsia="Arial" w:hAnsi="Arial" w:cs="Arial"/>
                  <w:sz w:val="24"/>
                  <w:szCs w:val="24"/>
                  <w:u w:val="single"/>
                </w:rPr>
              </w:rPrChange>
            </w:rPr>
            <w:delText>(?)</w:delText>
          </w:r>
        </w:del>
      </w:ins>
      <w:del w:id="39" w:author="Jacinto Carlos Ascencio Cansado" w:date="2019-09-20T15:20:00Z">
        <w:r w:rsidRPr="00563F98" w:rsidDel="002B585A">
          <w:rPr>
            <w:rFonts w:ascii="Arial" w:eastAsia="Arial" w:hAnsi="Arial" w:cs="Arial"/>
            <w:sz w:val="24"/>
            <w:szCs w:val="24"/>
            <w:u w:val="single"/>
          </w:rPr>
          <w:delText>.</w:delText>
        </w:r>
      </w:del>
    </w:p>
    <w:p w14:paraId="5B6730AA" w14:textId="77777777" w:rsidR="00FC09CB" w:rsidRDefault="00FC09CB" w:rsidP="00FC09CB">
      <w:pPr>
        <w:spacing w:line="360" w:lineRule="auto"/>
        <w:ind w:firstLine="708"/>
        <w:jc w:val="both"/>
        <w:rPr>
          <w:rFonts w:ascii="Arial" w:eastAsia="Arial" w:hAnsi="Arial" w:cs="Arial"/>
          <w:sz w:val="24"/>
          <w:szCs w:val="24"/>
        </w:rPr>
      </w:pPr>
    </w:p>
    <w:p w14:paraId="20C2D548" w14:textId="77777777" w:rsidR="00482C1D" w:rsidRDefault="00482C1D" w:rsidP="00FC09CB">
      <w:pPr>
        <w:spacing w:line="360" w:lineRule="auto"/>
        <w:ind w:firstLine="708"/>
        <w:jc w:val="both"/>
        <w:rPr>
          <w:rFonts w:ascii="Arial" w:eastAsia="Arial" w:hAnsi="Arial" w:cs="Arial"/>
          <w:sz w:val="24"/>
          <w:szCs w:val="24"/>
        </w:rPr>
      </w:pPr>
    </w:p>
    <w:p w14:paraId="6D7CF7BB" w14:textId="77777777" w:rsidR="00482C1D" w:rsidRDefault="00482C1D" w:rsidP="00FC09CB">
      <w:pPr>
        <w:spacing w:line="360" w:lineRule="auto"/>
        <w:ind w:firstLine="708"/>
        <w:jc w:val="both"/>
        <w:rPr>
          <w:rFonts w:ascii="Arial" w:eastAsia="Arial" w:hAnsi="Arial" w:cs="Arial"/>
          <w:sz w:val="24"/>
          <w:szCs w:val="24"/>
        </w:rPr>
      </w:pPr>
    </w:p>
    <w:p w14:paraId="6E38B332" w14:textId="77777777"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t>Metodologia</w:t>
      </w:r>
    </w:p>
    <w:p w14:paraId="68774F38" w14:textId="655261CB" w:rsidR="008C3E5B" w:rsidRDefault="008C3E5B">
      <w:pPr>
        <w:pStyle w:val="PargrafodaLista"/>
        <w:numPr>
          <w:ilvl w:val="0"/>
          <w:numId w:val="1"/>
        </w:numPr>
        <w:spacing w:line="360" w:lineRule="auto"/>
        <w:jc w:val="both"/>
        <w:rPr>
          <w:ins w:id="40" w:author="Sala" w:date="2019-09-23T11:10:00Z"/>
          <w:rFonts w:ascii="Arial" w:eastAsia="Arial" w:hAnsi="Arial" w:cs="Arial"/>
          <w:color w:val="FF0000"/>
          <w:sz w:val="24"/>
          <w:szCs w:val="24"/>
        </w:rPr>
        <w:pPrChange w:id="41" w:author="Sala" w:date="2019-09-23T11:10:00Z">
          <w:pPr>
            <w:spacing w:line="360" w:lineRule="auto"/>
            <w:ind w:firstLine="709"/>
            <w:jc w:val="both"/>
          </w:pPr>
        </w:pPrChange>
      </w:pPr>
      <w:ins w:id="42" w:author="Sala" w:date="2019-09-23T11:09:00Z">
        <w:r w:rsidRPr="008C3E5B">
          <w:rPr>
            <w:rFonts w:ascii="Arial" w:eastAsia="Arial" w:hAnsi="Arial" w:cs="Arial"/>
            <w:color w:val="FF0000"/>
            <w:sz w:val="24"/>
            <w:szCs w:val="24"/>
            <w:rPrChange w:id="43" w:author="Sala" w:date="2019-09-23T11:10:00Z">
              <w:rPr>
                <w:rFonts w:ascii="Arial" w:eastAsia="Arial" w:hAnsi="Arial" w:cs="Arial"/>
                <w:sz w:val="24"/>
                <w:szCs w:val="24"/>
              </w:rPr>
            </w:rPrChange>
          </w:rPr>
          <w:t>Pesquisa em referencial bibliográfico específico</w:t>
        </w:r>
      </w:ins>
    </w:p>
    <w:p w14:paraId="247E831D" w14:textId="73D16887" w:rsidR="008C3E5B" w:rsidRDefault="008C3E5B">
      <w:pPr>
        <w:pStyle w:val="PargrafodaLista"/>
        <w:numPr>
          <w:ilvl w:val="0"/>
          <w:numId w:val="1"/>
        </w:numPr>
        <w:spacing w:line="360" w:lineRule="auto"/>
        <w:jc w:val="both"/>
        <w:rPr>
          <w:ins w:id="44" w:author="Sala" w:date="2019-09-23T11:10:00Z"/>
          <w:rFonts w:ascii="Arial" w:eastAsia="Arial" w:hAnsi="Arial" w:cs="Arial"/>
          <w:color w:val="FF0000"/>
          <w:sz w:val="24"/>
          <w:szCs w:val="24"/>
        </w:rPr>
        <w:pPrChange w:id="45" w:author="Sala" w:date="2019-09-23T11:10:00Z">
          <w:pPr>
            <w:spacing w:line="360" w:lineRule="auto"/>
            <w:ind w:firstLine="709"/>
            <w:jc w:val="both"/>
          </w:pPr>
        </w:pPrChange>
      </w:pPr>
      <w:ins w:id="46" w:author="Sala" w:date="2019-09-23T11:10:00Z">
        <w:r>
          <w:rPr>
            <w:rFonts w:ascii="Arial" w:eastAsia="Arial" w:hAnsi="Arial" w:cs="Arial"/>
            <w:color w:val="FF0000"/>
            <w:sz w:val="24"/>
            <w:szCs w:val="24"/>
          </w:rPr>
          <w:t>Por meio de desenvolvimento de um programa ......(?)</w:t>
        </w:r>
      </w:ins>
    </w:p>
    <w:p w14:paraId="43A3F636" w14:textId="62DA9D62" w:rsidR="008C3E5B" w:rsidRPr="008C3E5B" w:rsidRDefault="008C3E5B">
      <w:pPr>
        <w:pStyle w:val="PargrafodaLista"/>
        <w:numPr>
          <w:ilvl w:val="0"/>
          <w:numId w:val="1"/>
        </w:numPr>
        <w:spacing w:line="360" w:lineRule="auto"/>
        <w:jc w:val="both"/>
        <w:rPr>
          <w:ins w:id="47" w:author="Sala" w:date="2019-09-23T11:09:00Z"/>
          <w:rFonts w:ascii="Arial" w:eastAsia="Arial" w:hAnsi="Arial" w:cs="Arial"/>
          <w:color w:val="FF0000"/>
          <w:sz w:val="24"/>
          <w:szCs w:val="24"/>
          <w:highlight w:val="cyan"/>
          <w:rPrChange w:id="48" w:author="Sala" w:date="2019-09-23T11:12:00Z">
            <w:rPr>
              <w:ins w:id="49" w:author="Sala" w:date="2019-09-23T11:09:00Z"/>
              <w:rFonts w:ascii="Arial" w:eastAsia="Arial" w:hAnsi="Arial" w:cs="Arial"/>
              <w:sz w:val="24"/>
              <w:szCs w:val="24"/>
            </w:rPr>
          </w:rPrChange>
        </w:rPr>
        <w:pPrChange w:id="50" w:author="Sala" w:date="2019-09-23T11:10:00Z">
          <w:pPr>
            <w:spacing w:line="360" w:lineRule="auto"/>
            <w:ind w:firstLine="709"/>
            <w:jc w:val="both"/>
          </w:pPr>
        </w:pPrChange>
      </w:pPr>
      <w:ins w:id="51" w:author="Sala" w:date="2019-09-23T11:11:00Z">
        <w:r w:rsidRPr="008C3E5B">
          <w:rPr>
            <w:rFonts w:ascii="Arial" w:eastAsia="Arial" w:hAnsi="Arial" w:cs="Arial"/>
            <w:color w:val="FF0000"/>
            <w:sz w:val="24"/>
            <w:szCs w:val="24"/>
            <w:highlight w:val="cyan"/>
            <w:rPrChange w:id="52" w:author="Sala" w:date="2019-09-23T11:12:00Z">
              <w:rPr>
                <w:rFonts w:ascii="Arial" w:eastAsia="Arial" w:hAnsi="Arial" w:cs="Arial"/>
                <w:color w:val="FF0000"/>
                <w:sz w:val="24"/>
                <w:szCs w:val="24"/>
              </w:rPr>
            </w:rPrChange>
          </w:rPr>
          <w:t>Cenário prático</w:t>
        </w:r>
      </w:ins>
    </w:p>
    <w:p w14:paraId="103F8585" w14:textId="7399A5B7"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14:paraId="70B9E818" w14:textId="5624EC7B" w:rsidR="002474AE" w:rsidRDefault="002B585A" w:rsidP="00FC09CB">
      <w:pPr>
        <w:spacing w:line="360" w:lineRule="auto"/>
        <w:ind w:firstLine="709"/>
        <w:jc w:val="both"/>
        <w:rPr>
          <w:ins w:id="53" w:author="Sala" w:date="2019-09-23T11:14:00Z"/>
          <w:rFonts w:ascii="Arial" w:eastAsia="Arial" w:hAnsi="Arial" w:cs="Arial"/>
          <w:sz w:val="24"/>
          <w:szCs w:val="24"/>
        </w:rPr>
      </w:pPr>
      <w:ins w:id="54" w:author="Jacinto Carlos Ascencio Cansado" w:date="2019-09-20T15:21:00Z">
        <w:r w:rsidRPr="008C3E5B">
          <w:rPr>
            <w:rFonts w:ascii="Arial" w:eastAsia="Arial" w:hAnsi="Arial" w:cs="Arial"/>
            <w:sz w:val="24"/>
            <w:szCs w:val="24"/>
            <w:highlight w:val="cyan"/>
            <w:rPrChange w:id="55" w:author="Sala" w:date="2019-09-23T11:12:00Z">
              <w:rPr>
                <w:rFonts w:ascii="Arial" w:eastAsia="Arial" w:hAnsi="Arial" w:cs="Arial"/>
                <w:sz w:val="24"/>
                <w:szCs w:val="24"/>
                <w:highlight w:val="yellow"/>
              </w:rPr>
            </w:rPrChange>
          </w:rPr>
          <w:t>Este documento é com</w:t>
        </w:r>
      </w:ins>
      <w:ins w:id="56" w:author="Jacinto Carlos Ascencio Cansado" w:date="2019-09-20T15:22:00Z">
        <w:r w:rsidRPr="008C3E5B">
          <w:rPr>
            <w:rFonts w:ascii="Arial" w:eastAsia="Arial" w:hAnsi="Arial" w:cs="Arial"/>
            <w:sz w:val="24"/>
            <w:szCs w:val="24"/>
            <w:highlight w:val="cyan"/>
            <w:rPrChange w:id="57" w:author="Sala" w:date="2019-09-23T11:12:00Z">
              <w:rPr>
                <w:rFonts w:ascii="Arial" w:eastAsia="Arial" w:hAnsi="Arial" w:cs="Arial"/>
                <w:sz w:val="24"/>
                <w:szCs w:val="24"/>
                <w:highlight w:val="yellow"/>
              </w:rPr>
            </w:rPrChange>
          </w:rPr>
          <w:t xml:space="preserve">posto de </w:t>
        </w:r>
      </w:ins>
      <w:ins w:id="58" w:author="Matos, Mikael Akira Shishito" w:date="2019-09-23T10:10:00Z">
        <w:r w:rsidR="005B51C6" w:rsidRPr="008C3E5B">
          <w:rPr>
            <w:rFonts w:ascii="Arial" w:eastAsia="Arial" w:hAnsi="Arial" w:cs="Arial"/>
            <w:sz w:val="24"/>
            <w:szCs w:val="24"/>
            <w:highlight w:val="cyan"/>
            <w:rPrChange w:id="59" w:author="Sala" w:date="2019-09-23T11:12:00Z">
              <w:rPr>
                <w:rFonts w:ascii="Arial" w:eastAsia="Arial" w:hAnsi="Arial" w:cs="Arial"/>
                <w:sz w:val="24"/>
                <w:szCs w:val="24"/>
                <w:highlight w:val="yellow"/>
              </w:rPr>
            </w:rPrChange>
          </w:rPr>
          <w:t>quatro</w:t>
        </w:r>
      </w:ins>
      <w:ins w:id="60" w:author="Jacinto Carlos Ascencio Cansado" w:date="2019-09-20T15:22:00Z">
        <w:del w:id="61" w:author="Matos, Mikael Akira Shishito" w:date="2019-09-23T10:10:00Z">
          <w:r w:rsidRPr="008C3E5B" w:rsidDel="005B51C6">
            <w:rPr>
              <w:rFonts w:ascii="Arial" w:eastAsia="Arial" w:hAnsi="Arial" w:cs="Arial"/>
              <w:sz w:val="24"/>
              <w:szCs w:val="24"/>
              <w:highlight w:val="cyan"/>
              <w:rPrChange w:id="62" w:author="Sala" w:date="2019-09-23T11:12:00Z">
                <w:rPr>
                  <w:rFonts w:ascii="Arial" w:eastAsia="Arial" w:hAnsi="Arial" w:cs="Arial"/>
                  <w:sz w:val="24"/>
                  <w:szCs w:val="24"/>
                  <w:highlight w:val="yellow"/>
                </w:rPr>
              </w:rPrChange>
            </w:rPr>
            <w:delText>cinco(?)</w:delText>
          </w:r>
        </w:del>
        <w:r w:rsidRPr="008C3E5B">
          <w:rPr>
            <w:rFonts w:ascii="Arial" w:eastAsia="Arial" w:hAnsi="Arial" w:cs="Arial"/>
            <w:sz w:val="24"/>
            <w:szCs w:val="24"/>
            <w:highlight w:val="cyan"/>
            <w:rPrChange w:id="63" w:author="Sala" w:date="2019-09-23T11:12:00Z">
              <w:rPr>
                <w:rFonts w:ascii="Arial" w:eastAsia="Arial" w:hAnsi="Arial" w:cs="Arial"/>
                <w:sz w:val="24"/>
                <w:szCs w:val="24"/>
                <w:highlight w:val="yellow"/>
              </w:rPr>
            </w:rPrChange>
          </w:rPr>
          <w:t xml:space="preserve"> capítulos, sendo o primeiro utilizado para </w:t>
        </w:r>
      </w:ins>
      <w:ins w:id="64" w:author="Matos, Mikael Akira Shishito" w:date="2019-09-23T10:11:00Z">
        <w:r w:rsidR="005B51C6" w:rsidRPr="008C3E5B">
          <w:rPr>
            <w:rFonts w:ascii="Arial" w:eastAsia="Arial" w:hAnsi="Arial" w:cs="Arial"/>
            <w:sz w:val="24"/>
            <w:szCs w:val="24"/>
            <w:highlight w:val="cyan"/>
            <w:rPrChange w:id="65" w:author="Sala" w:date="2019-09-23T11:12:00Z">
              <w:rPr>
                <w:rFonts w:ascii="Arial" w:eastAsia="Arial" w:hAnsi="Arial" w:cs="Arial"/>
                <w:sz w:val="24"/>
                <w:szCs w:val="24"/>
                <w:highlight w:val="yellow"/>
              </w:rPr>
            </w:rPrChange>
          </w:rPr>
          <w:t>a</w:t>
        </w:r>
      </w:ins>
      <w:ins w:id="66" w:author="Jacinto Carlos Ascencio Cansado" w:date="2019-09-20T15:22:00Z">
        <w:del w:id="67" w:author="Matos, Mikael Akira Shishito" w:date="2019-09-23T10:11:00Z">
          <w:r w:rsidRPr="008C3E5B" w:rsidDel="005B51C6">
            <w:rPr>
              <w:rFonts w:ascii="Arial" w:eastAsia="Arial" w:hAnsi="Arial" w:cs="Arial"/>
              <w:sz w:val="24"/>
              <w:szCs w:val="24"/>
              <w:highlight w:val="cyan"/>
              <w:rPrChange w:id="68" w:author="Sala" w:date="2019-09-23T11:12:00Z">
                <w:rPr>
                  <w:rFonts w:ascii="Arial" w:eastAsia="Arial" w:hAnsi="Arial" w:cs="Arial"/>
                  <w:sz w:val="24"/>
                  <w:szCs w:val="24"/>
                  <w:highlight w:val="yellow"/>
                </w:rPr>
              </w:rPrChange>
            </w:rPr>
            <w:delText>o</w:delText>
          </w:r>
        </w:del>
        <w:r w:rsidRPr="008C3E5B">
          <w:rPr>
            <w:rFonts w:ascii="Arial" w:eastAsia="Arial" w:hAnsi="Arial" w:cs="Arial"/>
            <w:sz w:val="24"/>
            <w:szCs w:val="24"/>
            <w:highlight w:val="cyan"/>
            <w:rPrChange w:id="69" w:author="Sala" w:date="2019-09-23T11:12:00Z">
              <w:rPr>
                <w:rFonts w:ascii="Arial" w:eastAsia="Arial" w:hAnsi="Arial" w:cs="Arial"/>
                <w:sz w:val="24"/>
                <w:szCs w:val="24"/>
                <w:highlight w:val="yellow"/>
              </w:rPr>
            </w:rPrChange>
          </w:rPr>
          <w:t xml:space="preserve"> </w:t>
        </w:r>
      </w:ins>
      <w:ins w:id="70" w:author="Matos, Mikael Akira Shishito" w:date="2019-09-23T10:11:00Z">
        <w:r w:rsidR="005B51C6" w:rsidRPr="008C3E5B">
          <w:rPr>
            <w:rFonts w:ascii="Arial" w:eastAsia="Arial" w:hAnsi="Arial" w:cs="Arial"/>
            <w:sz w:val="24"/>
            <w:szCs w:val="24"/>
            <w:highlight w:val="cyan"/>
            <w:rPrChange w:id="71" w:author="Sala" w:date="2019-09-23T11:12:00Z">
              <w:rPr>
                <w:rFonts w:ascii="Arial" w:eastAsia="Arial" w:hAnsi="Arial" w:cs="Arial"/>
                <w:sz w:val="24"/>
                <w:szCs w:val="24"/>
                <w:highlight w:val="yellow"/>
              </w:rPr>
            </w:rPrChange>
          </w:rPr>
          <w:t>compreensão do funcionamento da autentica</w:t>
        </w:r>
      </w:ins>
      <w:ins w:id="72" w:author="Matos, Mikael Akira Shishito" w:date="2019-09-23T10:12:00Z">
        <w:r w:rsidR="005B51C6" w:rsidRPr="008C3E5B">
          <w:rPr>
            <w:rFonts w:ascii="Arial" w:eastAsia="Arial" w:hAnsi="Arial" w:cs="Arial"/>
            <w:sz w:val="24"/>
            <w:szCs w:val="24"/>
            <w:highlight w:val="cyan"/>
            <w:rPrChange w:id="73" w:author="Sala" w:date="2019-09-23T11:12:00Z">
              <w:rPr>
                <w:rFonts w:ascii="Arial" w:eastAsia="Arial" w:hAnsi="Arial" w:cs="Arial"/>
                <w:sz w:val="24"/>
                <w:szCs w:val="24"/>
                <w:highlight w:val="yellow"/>
              </w:rPr>
            </w:rPrChange>
          </w:rPr>
          <w:t>ção em contas</w:t>
        </w:r>
      </w:ins>
      <w:ins w:id="74" w:author="Matos, Mikael Akira Shishito" w:date="2019-09-23T10:11:00Z">
        <w:r w:rsidR="005B51C6" w:rsidRPr="008C3E5B">
          <w:rPr>
            <w:rFonts w:ascii="Arial" w:eastAsia="Arial" w:hAnsi="Arial" w:cs="Arial"/>
            <w:sz w:val="24"/>
            <w:szCs w:val="24"/>
            <w:highlight w:val="cyan"/>
            <w:rPrChange w:id="75" w:author="Sala" w:date="2019-09-23T11:12:00Z">
              <w:rPr>
                <w:rFonts w:ascii="Arial" w:eastAsia="Arial" w:hAnsi="Arial" w:cs="Arial"/>
                <w:sz w:val="24"/>
                <w:szCs w:val="24"/>
                <w:highlight w:val="yellow"/>
              </w:rPr>
            </w:rPrChange>
          </w:rPr>
          <w:t xml:space="preserve"> </w:t>
        </w:r>
      </w:ins>
      <w:ins w:id="76" w:author="Jacinto Carlos Ascencio Cansado" w:date="2019-09-20T15:22:00Z">
        <w:del w:id="77" w:author="Matos, Mikael Akira Shishito" w:date="2019-09-23T10:10:00Z">
          <w:r w:rsidRPr="008C3E5B" w:rsidDel="005B51C6">
            <w:rPr>
              <w:rFonts w:ascii="Arial" w:eastAsia="Arial" w:hAnsi="Arial" w:cs="Arial"/>
              <w:sz w:val="24"/>
              <w:szCs w:val="24"/>
              <w:highlight w:val="cyan"/>
              <w:rPrChange w:id="78" w:author="Sala" w:date="2019-09-23T11:12:00Z">
                <w:rPr>
                  <w:rFonts w:ascii="Arial" w:eastAsia="Arial" w:hAnsi="Arial" w:cs="Arial"/>
                  <w:sz w:val="24"/>
                  <w:szCs w:val="24"/>
                  <w:highlight w:val="yellow"/>
                </w:rPr>
              </w:rPrChange>
            </w:rPr>
            <w:delText>desenvolvimento</w:delText>
          </w:r>
        </w:del>
        <w:r w:rsidRPr="008C3E5B">
          <w:rPr>
            <w:rFonts w:ascii="Arial" w:eastAsia="Arial" w:hAnsi="Arial" w:cs="Arial"/>
            <w:sz w:val="24"/>
            <w:szCs w:val="24"/>
            <w:highlight w:val="cyan"/>
            <w:rPrChange w:id="79" w:author="Sala" w:date="2019-09-23T11:12:00Z">
              <w:rPr>
                <w:rFonts w:ascii="Arial" w:eastAsia="Arial" w:hAnsi="Arial" w:cs="Arial"/>
                <w:sz w:val="24"/>
                <w:szCs w:val="24"/>
                <w:highlight w:val="yellow"/>
              </w:rPr>
            </w:rPrChange>
          </w:rPr>
          <w:t>, o segundo</w:t>
        </w:r>
      </w:ins>
      <w:ins w:id="80" w:author="Matos, Mikael Akira Shishito" w:date="2019-09-23T10:12:00Z">
        <w:r w:rsidR="005B51C6" w:rsidRPr="008C3E5B">
          <w:rPr>
            <w:rFonts w:ascii="Arial" w:eastAsia="Arial" w:hAnsi="Arial" w:cs="Arial"/>
            <w:sz w:val="24"/>
            <w:szCs w:val="24"/>
            <w:highlight w:val="cyan"/>
            <w:rPrChange w:id="81" w:author="Sala" w:date="2019-09-23T11:12:00Z">
              <w:rPr>
                <w:rFonts w:ascii="Arial" w:eastAsia="Arial" w:hAnsi="Arial" w:cs="Arial"/>
                <w:sz w:val="24"/>
                <w:szCs w:val="24"/>
                <w:highlight w:val="yellow"/>
              </w:rPr>
            </w:rPrChange>
          </w:rPr>
          <w:t xml:space="preserve"> irá focar nas ferramentas utilizadas, o terceiro será </w:t>
        </w:r>
      </w:ins>
      <w:ins w:id="82" w:author="Matos, Mikael Akira Shishito" w:date="2019-09-23T10:13:00Z">
        <w:r w:rsidR="005B51C6" w:rsidRPr="008C3E5B">
          <w:rPr>
            <w:rFonts w:ascii="Arial" w:eastAsia="Arial" w:hAnsi="Arial" w:cs="Arial"/>
            <w:sz w:val="24"/>
            <w:szCs w:val="24"/>
            <w:highlight w:val="cyan"/>
            <w:rPrChange w:id="83" w:author="Sala" w:date="2019-09-23T11:12:00Z">
              <w:rPr>
                <w:rFonts w:ascii="Arial" w:eastAsia="Arial" w:hAnsi="Arial" w:cs="Arial"/>
                <w:sz w:val="24"/>
                <w:szCs w:val="24"/>
                <w:highlight w:val="yellow"/>
              </w:rPr>
            </w:rPrChange>
          </w:rPr>
          <w:t xml:space="preserve">em </w:t>
        </w:r>
      </w:ins>
      <w:ins w:id="84" w:author="Matos, Mikael Akira Shishito" w:date="2019-09-23T10:12:00Z">
        <w:r w:rsidR="005B51C6" w:rsidRPr="008C3E5B">
          <w:rPr>
            <w:rFonts w:ascii="Arial" w:eastAsia="Arial" w:hAnsi="Arial" w:cs="Arial"/>
            <w:sz w:val="24"/>
            <w:szCs w:val="24"/>
            <w:highlight w:val="cyan"/>
            <w:rPrChange w:id="85" w:author="Sala" w:date="2019-09-23T11:12:00Z">
              <w:rPr>
                <w:rFonts w:ascii="Arial" w:eastAsia="Arial" w:hAnsi="Arial" w:cs="Arial"/>
                <w:sz w:val="24"/>
                <w:szCs w:val="24"/>
                <w:highlight w:val="yellow"/>
              </w:rPr>
            </w:rPrChange>
          </w:rPr>
          <w:t xml:space="preserve">um </w:t>
        </w:r>
      </w:ins>
      <w:ins w:id="86" w:author="Matos, Mikael Akira Shishito" w:date="2019-09-23T10:13:00Z">
        <w:r w:rsidR="005B51C6" w:rsidRPr="008C3E5B">
          <w:rPr>
            <w:rFonts w:ascii="Arial" w:eastAsia="Arial" w:hAnsi="Arial" w:cs="Arial"/>
            <w:sz w:val="24"/>
            <w:szCs w:val="24"/>
            <w:highlight w:val="cyan"/>
            <w:rPrChange w:id="87" w:author="Sala" w:date="2019-09-23T11:12:00Z">
              <w:rPr>
                <w:rFonts w:ascii="Arial" w:eastAsia="Arial" w:hAnsi="Arial" w:cs="Arial"/>
                <w:sz w:val="24"/>
                <w:szCs w:val="24"/>
                <w:highlight w:val="yellow"/>
              </w:rPr>
            </w:rPrChange>
          </w:rPr>
          <w:t>cenário</w:t>
        </w:r>
      </w:ins>
      <w:ins w:id="88" w:author="Matos, Mikael Akira Shishito" w:date="2019-09-23T10:12:00Z">
        <w:r w:rsidR="005B51C6" w:rsidRPr="008C3E5B">
          <w:rPr>
            <w:rFonts w:ascii="Arial" w:eastAsia="Arial" w:hAnsi="Arial" w:cs="Arial"/>
            <w:sz w:val="24"/>
            <w:szCs w:val="24"/>
            <w:highlight w:val="cyan"/>
            <w:rPrChange w:id="89" w:author="Sala" w:date="2019-09-23T11:12:00Z">
              <w:rPr>
                <w:rFonts w:ascii="Arial" w:eastAsia="Arial" w:hAnsi="Arial" w:cs="Arial"/>
                <w:sz w:val="24"/>
                <w:szCs w:val="24"/>
                <w:highlight w:val="yellow"/>
              </w:rPr>
            </w:rPrChange>
          </w:rPr>
          <w:t xml:space="preserve"> prático do projeto e o último</w:t>
        </w:r>
      </w:ins>
      <w:ins w:id="90" w:author="Matos, Mikael Akira Shishito" w:date="2019-09-23T10:13:00Z">
        <w:r w:rsidR="005B51C6" w:rsidRPr="008C3E5B">
          <w:rPr>
            <w:rFonts w:ascii="Arial" w:eastAsia="Arial" w:hAnsi="Arial" w:cs="Arial"/>
            <w:sz w:val="24"/>
            <w:szCs w:val="24"/>
            <w:highlight w:val="cyan"/>
            <w:rPrChange w:id="91" w:author="Sala" w:date="2019-09-23T11:12:00Z">
              <w:rPr>
                <w:rFonts w:ascii="Arial" w:eastAsia="Arial" w:hAnsi="Arial" w:cs="Arial"/>
                <w:sz w:val="24"/>
                <w:szCs w:val="24"/>
                <w:highlight w:val="yellow"/>
              </w:rPr>
            </w:rPrChange>
          </w:rPr>
          <w:t xml:space="preserve"> tratará das formas de mitigação</w:t>
        </w:r>
        <w:r w:rsidR="005B51C6" w:rsidRPr="005B51C6">
          <w:rPr>
            <w:rFonts w:ascii="Arial" w:eastAsia="Arial" w:hAnsi="Arial" w:cs="Arial"/>
            <w:sz w:val="24"/>
            <w:szCs w:val="24"/>
            <w:rPrChange w:id="92" w:author="Matos, Mikael Akira Shishito" w:date="2019-09-23T10:13:00Z">
              <w:rPr>
                <w:rFonts w:ascii="Arial" w:eastAsia="Arial" w:hAnsi="Arial" w:cs="Arial"/>
                <w:sz w:val="24"/>
                <w:szCs w:val="24"/>
                <w:highlight w:val="yellow"/>
              </w:rPr>
            </w:rPrChange>
          </w:rPr>
          <w:t>.</w:t>
        </w:r>
      </w:ins>
    </w:p>
    <w:p w14:paraId="61910F16" w14:textId="77777777" w:rsidR="002474AE" w:rsidRDefault="002474AE" w:rsidP="00FC09CB">
      <w:pPr>
        <w:spacing w:line="360" w:lineRule="auto"/>
        <w:ind w:firstLine="709"/>
        <w:jc w:val="both"/>
        <w:rPr>
          <w:ins w:id="93" w:author="Sala" w:date="2019-09-23T11:12:00Z"/>
          <w:rFonts w:ascii="Arial" w:eastAsia="Arial" w:hAnsi="Arial" w:cs="Arial"/>
          <w:sz w:val="24"/>
          <w:szCs w:val="24"/>
        </w:rPr>
      </w:pPr>
    </w:p>
    <w:p w14:paraId="6FF1F8A2" w14:textId="3EC8F443" w:rsidR="00FC09CB" w:rsidRPr="002474AE" w:rsidRDefault="002474AE">
      <w:pPr>
        <w:spacing w:line="360" w:lineRule="auto"/>
        <w:jc w:val="both"/>
        <w:rPr>
          <w:rFonts w:ascii="Arial" w:eastAsia="Arial" w:hAnsi="Arial" w:cs="Arial"/>
          <w:b/>
          <w:sz w:val="24"/>
          <w:szCs w:val="24"/>
          <w:rPrChange w:id="94" w:author="Sala" w:date="2019-09-23T11:13:00Z">
            <w:rPr>
              <w:rFonts w:ascii="Arial" w:eastAsia="Arial" w:hAnsi="Arial" w:cs="Arial"/>
              <w:sz w:val="24"/>
              <w:szCs w:val="24"/>
              <w:highlight w:val="yellow"/>
            </w:rPr>
          </w:rPrChange>
        </w:rPr>
        <w:pPrChange w:id="95" w:author="Sala" w:date="2019-09-23T11:12:00Z">
          <w:pPr>
            <w:spacing w:line="360" w:lineRule="auto"/>
            <w:ind w:firstLine="709"/>
            <w:jc w:val="both"/>
          </w:pPr>
        </w:pPrChange>
      </w:pPr>
      <w:ins w:id="96" w:author="Sala" w:date="2019-09-23T11:13:00Z">
        <w:r w:rsidRPr="002474AE">
          <w:rPr>
            <w:rFonts w:ascii="Arial" w:eastAsia="Arial" w:hAnsi="Arial" w:cs="Arial"/>
            <w:b/>
            <w:sz w:val="24"/>
            <w:szCs w:val="24"/>
            <w:rPrChange w:id="97" w:author="Sala" w:date="2019-09-23T11:13:00Z">
              <w:rPr>
                <w:rFonts w:ascii="Arial" w:eastAsia="Arial" w:hAnsi="Arial" w:cs="Arial"/>
                <w:sz w:val="24"/>
                <w:szCs w:val="24"/>
              </w:rPr>
            </w:rPrChange>
          </w:rPr>
          <w:t>DESENVOLVIMENTO OU REFERENCIAL TEÓRICO</w:t>
        </w:r>
      </w:ins>
      <w:ins w:id="98" w:author="Jacinto Carlos Ascencio Cansado" w:date="2019-09-20T15:22:00Z">
        <w:del w:id="99" w:author="Matos, Mikael Akira Shishito" w:date="2019-09-23T10:12:00Z">
          <w:r w:rsidR="002B585A" w:rsidRPr="002474AE" w:rsidDel="005B51C6">
            <w:rPr>
              <w:rFonts w:ascii="Arial" w:eastAsia="Arial" w:hAnsi="Arial" w:cs="Arial"/>
              <w:b/>
              <w:sz w:val="24"/>
              <w:szCs w:val="24"/>
              <w:rPrChange w:id="100" w:author="Sala" w:date="2019-09-23T11:13:00Z">
                <w:rPr>
                  <w:rFonts w:ascii="Arial" w:eastAsia="Arial" w:hAnsi="Arial" w:cs="Arial"/>
                  <w:sz w:val="24"/>
                  <w:szCs w:val="24"/>
                  <w:highlight w:val="yellow"/>
                </w:rPr>
              </w:rPrChange>
            </w:rPr>
            <w:delText>...</w:delText>
          </w:r>
        </w:del>
      </w:ins>
    </w:p>
    <w:p w14:paraId="30DC5D55" w14:textId="4063443F" w:rsidR="00544289" w:rsidRPr="00291094" w:rsidDel="00291094" w:rsidRDefault="003D1043">
      <w:pPr>
        <w:spacing w:line="360" w:lineRule="auto"/>
        <w:jc w:val="both"/>
        <w:rPr>
          <w:del w:id="101" w:author="Matos, Mikael Akira Shishito" w:date="2019-09-23T09:48:00Z"/>
          <w:rFonts w:ascii="Arial" w:eastAsia="Arial" w:hAnsi="Arial" w:cs="Arial"/>
          <w:b/>
          <w:sz w:val="24"/>
          <w:szCs w:val="24"/>
        </w:rPr>
      </w:pPr>
      <w:del w:id="102" w:author="Matos, Mikael Akira Shishito" w:date="2019-09-23T09:48:00Z">
        <w:r w:rsidRPr="00291094" w:rsidDel="00291094">
          <w:rPr>
            <w:rFonts w:ascii="Arial" w:eastAsia="Arial" w:hAnsi="Arial" w:cs="Arial"/>
            <w:b/>
            <w:sz w:val="24"/>
            <w:szCs w:val="24"/>
          </w:rPr>
          <w:delText>DESENVOLVIMENTO</w:delText>
        </w:r>
      </w:del>
    </w:p>
    <w:p w14:paraId="10F550BC" w14:textId="77777777" w:rsidR="00544289" w:rsidRPr="00291094" w:rsidRDefault="00482C1D">
      <w:pPr>
        <w:spacing w:line="360" w:lineRule="auto"/>
        <w:jc w:val="both"/>
        <w:rPr>
          <w:rFonts w:ascii="Arial" w:eastAsia="Arial" w:hAnsi="Arial" w:cs="Arial"/>
          <w:b/>
          <w:color w:val="000000"/>
          <w:sz w:val="24"/>
          <w:szCs w:val="24"/>
          <w:rPrChange w:id="103" w:author="Matos, Mikael Akira Shishito" w:date="2019-09-23T09:49:00Z">
            <w:rPr>
              <w:rFonts w:ascii="Arial" w:eastAsia="Arial" w:hAnsi="Arial" w:cs="Arial"/>
              <w:color w:val="000000"/>
              <w:sz w:val="24"/>
              <w:szCs w:val="24"/>
            </w:rPr>
          </w:rPrChange>
        </w:rPr>
      </w:pPr>
      <w:r w:rsidRPr="00291094">
        <w:rPr>
          <w:rFonts w:ascii="Arial" w:eastAsia="Arial" w:hAnsi="Arial" w:cs="Arial"/>
          <w:b/>
          <w:color w:val="000000"/>
          <w:sz w:val="24"/>
          <w:szCs w:val="24"/>
          <w:rPrChange w:id="104" w:author="Matos, Mikael Akira Shishito" w:date="2019-09-23T09:49:00Z">
            <w:rPr>
              <w:rFonts w:ascii="Arial" w:eastAsia="Arial" w:hAnsi="Arial" w:cs="Arial"/>
              <w:color w:val="000000"/>
              <w:sz w:val="24"/>
              <w:szCs w:val="24"/>
            </w:rPr>
          </w:rPrChange>
        </w:rPr>
        <w:t xml:space="preserve">1. </w:t>
      </w:r>
      <w:r w:rsidR="003D1043" w:rsidRPr="00291094">
        <w:rPr>
          <w:rFonts w:ascii="Arial" w:eastAsia="Arial" w:hAnsi="Arial" w:cs="Arial"/>
          <w:b/>
          <w:color w:val="000000"/>
          <w:sz w:val="24"/>
          <w:szCs w:val="24"/>
          <w:rPrChange w:id="105" w:author="Matos, Mikael Akira Shishito" w:date="2019-09-23T09:49:00Z">
            <w:rPr>
              <w:rFonts w:ascii="Arial" w:eastAsia="Arial" w:hAnsi="Arial" w:cs="Arial"/>
              <w:color w:val="000000"/>
              <w:sz w:val="24"/>
              <w:szCs w:val="24"/>
            </w:rPr>
          </w:rPrChange>
        </w:rPr>
        <w:t>Contas e autenticação</w:t>
      </w:r>
    </w:p>
    <w:p w14:paraId="2E270162" w14:textId="7066EB45"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podermos analisar essa </w:t>
      </w:r>
      <w:r>
        <w:rPr>
          <w:rFonts w:ascii="Arial" w:eastAsia="Arial" w:hAnsi="Arial" w:cs="Arial"/>
          <w:color w:val="000000"/>
          <w:sz w:val="24"/>
          <w:szCs w:val="24"/>
        </w:rPr>
        <w:lastRenderedPageBreak/>
        <w:t>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ins w:id="106" w:author="Jacinto Carlos Ascencio Cansado" w:date="2019-09-20T15:24:00Z">
        <w:r w:rsidR="002B585A">
          <w:rPr>
            <w:rFonts w:ascii="Arial" w:eastAsia="Arial" w:hAnsi="Arial" w:cs="Arial"/>
            <w:color w:val="000000"/>
            <w:sz w:val="24"/>
            <w:szCs w:val="24"/>
          </w:rPr>
          <w:t xml:space="preserve"> princípio</w:t>
        </w:r>
      </w:ins>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7FC3206A"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Felten e Gaw (2006, p.1)</w:t>
      </w:r>
      <w:del w:id="107" w:author="Jacinto Carlos Ascencio Cansado" w:date="2019-09-20T15:25:00Z">
        <w:r w:rsidDel="002B585A">
          <w:rPr>
            <w:rFonts w:ascii="Arial" w:eastAsia="Arial" w:hAnsi="Arial" w:cs="Arial"/>
            <w:sz w:val="24"/>
            <w:szCs w:val="24"/>
          </w:rPr>
          <w:delText xml:space="preserve"> diz</w:delText>
        </w:r>
      </w:del>
      <w:ins w:id="108" w:author="Jacinto Carlos Ascencio Cansado" w:date="2019-09-20T15:25:00Z">
        <w:r w:rsidR="002B585A">
          <w:rPr>
            <w:rFonts w:ascii="Arial" w:eastAsia="Arial" w:hAnsi="Arial" w:cs="Arial"/>
            <w:sz w:val="24"/>
            <w:szCs w:val="24"/>
          </w:rPr>
          <w:t>relata</w:t>
        </w:r>
      </w:ins>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Cristofaro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alizada de duas formas diferentes, segundo Osório e Heinen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 xml:space="preserve">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w:t>
      </w:r>
      <w:r w:rsidRPr="009F63F8">
        <w:rPr>
          <w:rFonts w:ascii="Arial" w:eastAsia="Arial" w:hAnsi="Arial" w:cs="Arial"/>
        </w:rPr>
        <w:lastRenderedPageBreak/>
        <w:t>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37102B4"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commentRangeStart w:id="109"/>
      <w:del w:id="110" w:author="Jacinto Carlos Ascencio Cansado" w:date="2019-09-20T15:27:00Z">
        <w:r w:rsidDel="002B585A">
          <w:rPr>
            <w:rFonts w:ascii="Arial" w:eastAsia="Arial" w:hAnsi="Arial" w:cs="Arial"/>
            <w:color w:val="000000"/>
            <w:sz w:val="24"/>
            <w:szCs w:val="24"/>
          </w:rPr>
          <w:delText xml:space="preserve">podemos </w:delText>
        </w:r>
      </w:del>
      <w:commentRangeEnd w:id="109"/>
      <w:r w:rsidR="002B585A">
        <w:rPr>
          <w:rStyle w:val="Refdecomentrio"/>
        </w:rPr>
        <w:commentReference w:id="109"/>
      </w:r>
      <w:ins w:id="111" w:author="Jacinto Carlos Ascencio Cansado" w:date="2019-09-20T15:27:00Z">
        <w:r w:rsidR="002B585A">
          <w:rPr>
            <w:rFonts w:ascii="Arial" w:eastAsia="Arial" w:hAnsi="Arial" w:cs="Arial"/>
            <w:color w:val="000000"/>
            <w:sz w:val="24"/>
            <w:szCs w:val="24"/>
          </w:rPr>
          <w:t xml:space="preserve">pode ser </w:t>
        </w:r>
      </w:ins>
      <w:r>
        <w:rPr>
          <w:rFonts w:ascii="Arial" w:eastAsia="Arial" w:hAnsi="Arial" w:cs="Arial"/>
          <w:color w:val="000000"/>
          <w:sz w:val="24"/>
          <w:szCs w:val="24"/>
        </w:rPr>
        <w:t>ver</w:t>
      </w:r>
      <w:ins w:id="112" w:author="Jacinto Carlos Ascencio Cansado" w:date="2019-09-20T15:27:00Z">
        <w:r w:rsidR="002B585A">
          <w:rPr>
            <w:rFonts w:ascii="Arial" w:eastAsia="Arial" w:hAnsi="Arial" w:cs="Arial"/>
            <w:color w:val="000000"/>
            <w:sz w:val="24"/>
            <w:szCs w:val="24"/>
          </w:rPr>
          <w:t>ificados</w:t>
        </w:r>
      </w:ins>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r>
        <w:rPr>
          <w:rFonts w:ascii="Arial" w:eastAsia="Arial" w:hAnsi="Arial" w:cs="Arial"/>
          <w:i/>
          <w:color w:val="000000"/>
          <w:sz w:val="24"/>
          <w:szCs w:val="24"/>
        </w:rPr>
        <w:t>Authenticator</w:t>
      </w:r>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Como Cristofaro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2474AE" w:rsidRDefault="00482C1D">
      <w:pPr>
        <w:keepNext/>
        <w:keepLines/>
        <w:pBdr>
          <w:top w:val="nil"/>
          <w:left w:val="nil"/>
          <w:bottom w:val="nil"/>
          <w:right w:val="nil"/>
          <w:between w:val="nil"/>
        </w:pBdr>
        <w:spacing w:before="240" w:after="0" w:line="360" w:lineRule="auto"/>
        <w:jc w:val="both"/>
        <w:rPr>
          <w:rFonts w:ascii="Arial" w:eastAsia="Arial" w:hAnsi="Arial" w:cs="Arial"/>
          <w:b/>
          <w:sz w:val="24"/>
          <w:szCs w:val="24"/>
          <w:rPrChange w:id="113" w:author="Sala" w:date="2019-09-23T11:15:00Z">
            <w:rPr>
              <w:rFonts w:ascii="Arial" w:eastAsia="Arial" w:hAnsi="Arial" w:cs="Arial"/>
              <w:sz w:val="24"/>
              <w:szCs w:val="24"/>
            </w:rPr>
          </w:rPrChange>
        </w:rPr>
      </w:pPr>
      <w:r w:rsidRPr="002474AE">
        <w:rPr>
          <w:rFonts w:ascii="Arial" w:eastAsia="Arial" w:hAnsi="Arial" w:cs="Arial"/>
          <w:b/>
          <w:sz w:val="24"/>
          <w:szCs w:val="24"/>
          <w:rPrChange w:id="114" w:author="Sala" w:date="2019-09-23T11:15:00Z">
            <w:rPr>
              <w:rFonts w:ascii="Arial" w:eastAsia="Arial" w:hAnsi="Arial" w:cs="Arial"/>
              <w:sz w:val="24"/>
              <w:szCs w:val="24"/>
            </w:rPr>
          </w:rPrChange>
        </w:rPr>
        <w:lastRenderedPageBreak/>
        <w:t xml:space="preserve">2. </w:t>
      </w:r>
      <w:r w:rsidR="003D1043" w:rsidRPr="002474AE">
        <w:rPr>
          <w:rFonts w:ascii="Arial" w:eastAsia="Arial" w:hAnsi="Arial" w:cs="Arial"/>
          <w:b/>
          <w:sz w:val="24"/>
          <w:szCs w:val="24"/>
          <w:rPrChange w:id="115" w:author="Sala" w:date="2019-09-23T11:15:00Z">
            <w:rPr>
              <w:rFonts w:ascii="Arial" w:eastAsia="Arial" w:hAnsi="Arial" w:cs="Arial"/>
              <w:sz w:val="24"/>
              <w:szCs w:val="24"/>
            </w:rPr>
          </w:rPrChange>
        </w:rPr>
        <w:t>Explorando vulnerabilidades em contas</w:t>
      </w:r>
    </w:p>
    <w:p w14:paraId="265BB6F5" w14:textId="4DA45536"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del w:id="116" w:author="Jacinto Carlos Ascencio Cansado" w:date="2019-09-20T15:28:00Z">
        <w:r w:rsidDel="002B585A">
          <w:rPr>
            <w:rFonts w:ascii="Arial" w:eastAsia="Arial" w:hAnsi="Arial" w:cs="Arial"/>
            <w:sz w:val="24"/>
            <w:szCs w:val="24"/>
          </w:rPr>
          <w:delText xml:space="preserve">ao </w:delText>
        </w:r>
      </w:del>
      <w:ins w:id="117" w:author="Jacinto Carlos Ascencio Cansado" w:date="2019-09-20T15:28:00Z">
        <w:r w:rsidR="002B585A">
          <w:rPr>
            <w:rFonts w:ascii="Arial" w:eastAsia="Arial" w:hAnsi="Arial" w:cs="Arial"/>
            <w:sz w:val="24"/>
            <w:szCs w:val="24"/>
          </w:rPr>
          <w:t xml:space="preserve">no </w:t>
        </w:r>
      </w:ins>
      <w:r>
        <w:rPr>
          <w:rFonts w:ascii="Arial" w:eastAsia="Arial" w:hAnsi="Arial" w:cs="Arial"/>
          <w:sz w:val="24"/>
          <w:szCs w:val="24"/>
        </w:rPr>
        <w:t xml:space="preserve">decorrer deste capítulo </w:t>
      </w:r>
      <w:del w:id="118" w:author="Jacinto Carlos Ascencio Cansado" w:date="2019-09-20T15:28:00Z">
        <w:r w:rsidDel="002B585A">
          <w:rPr>
            <w:rFonts w:ascii="Arial" w:eastAsia="Arial" w:hAnsi="Arial" w:cs="Arial"/>
            <w:sz w:val="24"/>
            <w:szCs w:val="24"/>
          </w:rPr>
          <w:delText xml:space="preserve">iremos mostrar </w:delText>
        </w:r>
      </w:del>
      <w:ins w:id="119" w:author="Jacinto Carlos Ascencio Cansado" w:date="2019-09-20T15:28:00Z">
        <w:r w:rsidR="002B585A">
          <w:rPr>
            <w:rFonts w:ascii="Arial" w:eastAsia="Arial" w:hAnsi="Arial" w:cs="Arial"/>
            <w:sz w:val="24"/>
            <w:szCs w:val="24"/>
          </w:rPr>
          <w:t xml:space="preserve">demonstra-se </w:t>
        </w:r>
      </w:ins>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del w:id="120" w:author="Jacinto Carlos Ascencio Cansado" w:date="2019-09-20T15:29:00Z">
        <w:r w:rsidR="00C63587" w:rsidDel="002B585A">
          <w:rPr>
            <w:rFonts w:ascii="Arial" w:eastAsia="Arial" w:hAnsi="Arial" w:cs="Arial"/>
            <w:sz w:val="24"/>
            <w:szCs w:val="24"/>
          </w:rPr>
          <w:delText>ideia</w:delText>
        </w:r>
        <w:r w:rsidDel="002B585A">
          <w:rPr>
            <w:rFonts w:ascii="Arial" w:eastAsia="Arial" w:hAnsi="Arial" w:cs="Arial"/>
            <w:sz w:val="24"/>
            <w:szCs w:val="24"/>
          </w:rPr>
          <w:delText xml:space="preserve"> </w:delText>
        </w:r>
      </w:del>
      <w:ins w:id="121" w:author="Jacinto Carlos Ascencio Cansado" w:date="2019-09-20T15:29:00Z">
        <w:r w:rsidR="002B585A">
          <w:rPr>
            <w:rFonts w:ascii="Arial" w:eastAsia="Arial" w:hAnsi="Arial" w:cs="Arial"/>
            <w:sz w:val="24"/>
            <w:szCs w:val="24"/>
          </w:rPr>
          <w:t xml:space="preserve">proposta </w:t>
        </w:r>
      </w:ins>
      <w:r w:rsidR="00B05E24">
        <w:rPr>
          <w:rFonts w:ascii="Arial" w:eastAsia="Arial" w:hAnsi="Arial" w:cs="Arial"/>
          <w:sz w:val="24"/>
          <w:szCs w:val="24"/>
        </w:rPr>
        <w:t xml:space="preserve">é usar um banco de dados para que essa senha seja descoberta. </w:t>
      </w:r>
    </w:p>
    <w:p w14:paraId="27868F73" w14:textId="77777777"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2.1 Banco de Dados</w:t>
      </w:r>
    </w:p>
    <w:p w14:paraId="22127943" w14:textId="029CB0B0" w:rsidR="00291094" w:rsidRDefault="00B05E24" w:rsidP="00291094">
      <w:pPr>
        <w:keepNext/>
        <w:keepLines/>
        <w:pBdr>
          <w:top w:val="nil"/>
          <w:left w:val="nil"/>
          <w:bottom w:val="nil"/>
          <w:right w:val="nil"/>
          <w:between w:val="nil"/>
        </w:pBdr>
        <w:spacing w:before="240" w:after="0" w:line="360" w:lineRule="auto"/>
        <w:ind w:firstLine="720"/>
        <w:jc w:val="both"/>
        <w:rPr>
          <w:ins w:id="122"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commentRangeStart w:id="123"/>
      <w:r w:rsidR="00FB57AB">
        <w:rPr>
          <w:rFonts w:ascii="Arial" w:eastAsia="Arial" w:hAnsi="Arial" w:cs="Arial"/>
          <w:sz w:val="24"/>
          <w:szCs w:val="24"/>
        </w:rPr>
        <w:t>Korth</w:t>
      </w:r>
      <w:commentRangeEnd w:id="123"/>
      <w:r w:rsidR="002B585A">
        <w:rPr>
          <w:rStyle w:val="Refdecomentrio"/>
        </w:rPr>
        <w:commentReference w:id="123"/>
      </w:r>
      <w:r w:rsidR="00FB57AB">
        <w:rPr>
          <w:rFonts w:ascii="Arial" w:eastAsia="Arial" w:hAnsi="Arial" w:cs="Arial"/>
          <w:sz w:val="24"/>
          <w:szCs w:val="24"/>
        </w:rPr>
        <w:t xml:space="preserve"> um banco de dados “é uma coleção de dados inter-relacionados, representando informações sobre um domínio especifico”, ou seja, sempre que for possível agrupar informações que se relacionam e tratam do mesmo assunto, podemos dizer que temos um banco de dados. N</w:t>
      </w:r>
      <w:r>
        <w:rPr>
          <w:rFonts w:ascii="Arial" w:eastAsia="Arial" w:hAnsi="Arial" w:cs="Arial"/>
          <w:sz w:val="24"/>
          <w:szCs w:val="24"/>
        </w:rPr>
        <w:t xml:space="preserve">o caso deste trabalho será </w:t>
      </w:r>
      <w:ins w:id="124" w:author="Jacinto Carlos Ascencio Cansado" w:date="2019-09-20T15:29:00Z">
        <w:r w:rsidR="0061475E">
          <w:rPr>
            <w:rFonts w:ascii="Arial" w:eastAsia="Arial" w:hAnsi="Arial" w:cs="Arial"/>
            <w:sz w:val="24"/>
            <w:szCs w:val="24"/>
          </w:rPr>
          <w:t>util</w:t>
        </w:r>
      </w:ins>
      <w:ins w:id="125" w:author="Jacinto Carlos Ascencio Cansado" w:date="2019-09-20T15:30:00Z">
        <w:r w:rsidR="0061475E">
          <w:rPr>
            <w:rFonts w:ascii="Arial" w:eastAsia="Arial" w:hAnsi="Arial" w:cs="Arial"/>
            <w:sz w:val="24"/>
            <w:szCs w:val="24"/>
          </w:rPr>
          <w:t xml:space="preserve">izado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w:t>
      </w:r>
      <w:del w:id="126" w:author="Jacinto Carlos Ascencio Cansado" w:date="2019-09-20T15:30:00Z">
        <w:r w:rsidR="008B4431" w:rsidDel="0061475E">
          <w:rPr>
            <w:rFonts w:ascii="Arial" w:eastAsia="Arial" w:hAnsi="Arial" w:cs="Arial"/>
            <w:sz w:val="24"/>
            <w:szCs w:val="24"/>
          </w:rPr>
          <w:delText xml:space="preserve">utilizaremos </w:delText>
        </w:r>
      </w:del>
      <w:ins w:id="127" w:author="Jacinto Carlos Ascencio Cansado" w:date="2019-09-20T15:30:00Z">
        <w:r w:rsidR="0061475E">
          <w:rPr>
            <w:rFonts w:ascii="Arial" w:eastAsia="Arial" w:hAnsi="Arial" w:cs="Arial"/>
            <w:sz w:val="24"/>
            <w:szCs w:val="24"/>
          </w:rPr>
          <w:t xml:space="preserve">utiliza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Default="00F2348E">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2.2 Hashcat</w:t>
      </w:r>
    </w:p>
    <w:p w14:paraId="73F30553" w14:textId="640FC711"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Em banco de dados, há a possibilidade da senha dos usuários estarem criptografadas e portanto é necessário a utilização de um software para a quebra da criptografia, neste trabalho será utilizado o Hashcat,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O Hashcat</w:t>
      </w:r>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Default="00C63587" w:rsidP="00482C1D">
      <w:pPr>
        <w:keepNext/>
        <w:keepLines/>
        <w:pBdr>
          <w:top w:val="nil"/>
          <w:left w:val="nil"/>
          <w:bottom w:val="nil"/>
          <w:right w:val="nil"/>
          <w:between w:val="nil"/>
        </w:pBdr>
        <w:spacing w:before="240" w:after="0" w:line="360" w:lineRule="auto"/>
        <w:jc w:val="both"/>
        <w:rPr>
          <w:ins w:id="128" w:author="Matos, Mikael Akira Shishito" w:date="2019-09-23T09:58:00Z"/>
          <w:rFonts w:ascii="Arial" w:eastAsia="Arial" w:hAnsi="Arial" w:cs="Arial"/>
          <w:sz w:val="24"/>
          <w:szCs w:val="24"/>
        </w:rPr>
      </w:pPr>
      <w:r>
        <w:rPr>
          <w:rFonts w:ascii="Arial" w:eastAsia="Arial" w:hAnsi="Arial" w:cs="Arial"/>
          <w:sz w:val="24"/>
          <w:szCs w:val="24"/>
        </w:rPr>
        <w:t>2.</w:t>
      </w:r>
      <w:r w:rsidR="00E9410D">
        <w:rPr>
          <w:rFonts w:ascii="Arial" w:eastAsia="Arial" w:hAnsi="Arial" w:cs="Arial"/>
          <w:sz w:val="24"/>
          <w:szCs w:val="24"/>
        </w:rPr>
        <w:t>3</w:t>
      </w:r>
      <w:commentRangeStart w:id="129"/>
      <w:r>
        <w:rPr>
          <w:rFonts w:ascii="Arial" w:eastAsia="Arial" w:hAnsi="Arial" w:cs="Arial"/>
          <w:sz w:val="24"/>
          <w:szCs w:val="24"/>
        </w:rPr>
        <w:t xml:space="preserve"> SentryMBA</w:t>
      </w:r>
      <w:commentRangeEnd w:id="129"/>
      <w:r w:rsidR="00A77D62">
        <w:rPr>
          <w:rStyle w:val="Refdecomentrio"/>
        </w:rPr>
        <w:commentReference w:id="129"/>
      </w:r>
    </w:p>
    <w:p w14:paraId="7B91FC47" w14:textId="46EBE3BA" w:rsidR="00C63587" w:rsidRDefault="008B4431"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r>
    </w:p>
    <w:p w14:paraId="653B9561" w14:textId="10D4EA75" w:rsidR="00A77D62" w:rsidRDefault="00C63587" w:rsidP="00C63587">
      <w:pPr>
        <w:keepNext/>
        <w:keepLines/>
        <w:pBdr>
          <w:top w:val="nil"/>
          <w:left w:val="nil"/>
          <w:bottom w:val="nil"/>
          <w:right w:val="nil"/>
          <w:between w:val="nil"/>
        </w:pBdr>
        <w:spacing w:before="240" w:after="0" w:line="360" w:lineRule="auto"/>
        <w:ind w:firstLine="720"/>
        <w:jc w:val="both"/>
        <w:rPr>
          <w:ins w:id="130" w:author="Matos, Mikael Akira Shishito" w:date="2019-09-23T10:00:00Z"/>
          <w:rFonts w:ascii="Arial" w:eastAsia="Arial" w:hAnsi="Arial" w:cs="Arial"/>
          <w:sz w:val="24"/>
          <w:szCs w:val="24"/>
        </w:rPr>
      </w:pPr>
      <w:r>
        <w:rPr>
          <w:rFonts w:ascii="Arial" w:eastAsia="Arial" w:hAnsi="Arial" w:cs="Arial"/>
          <w:sz w:val="24"/>
          <w:szCs w:val="24"/>
        </w:rPr>
        <w:lastRenderedPageBreak/>
        <w:t>Esse banco</w:t>
      </w:r>
      <w:r w:rsidR="008B4431">
        <w:rPr>
          <w:rFonts w:ascii="Arial" w:eastAsia="Arial" w:hAnsi="Arial" w:cs="Arial"/>
          <w:sz w:val="24"/>
          <w:szCs w:val="24"/>
        </w:rPr>
        <w:t xml:space="preserve"> de dados poderá ser usado em um software, que neste caso será o </w:t>
      </w:r>
      <w:r w:rsidR="008B4431" w:rsidRPr="00C63587">
        <w:rPr>
          <w:rFonts w:ascii="Arial" w:eastAsia="Arial" w:hAnsi="Arial" w:cs="Arial"/>
          <w:sz w:val="24"/>
          <w:szCs w:val="24"/>
        </w:rPr>
        <w:t>SentryMBA,</w:t>
      </w:r>
      <w:r w:rsidR="008B4431">
        <w:rPr>
          <w:rFonts w:ascii="Arial" w:eastAsia="Arial" w:hAnsi="Arial" w:cs="Arial"/>
          <w:sz w:val="24"/>
          <w:szCs w:val="24"/>
        </w:rPr>
        <w:t xml:space="preserv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r>
        <w:rPr>
          <w:rFonts w:ascii="Arial" w:eastAsia="Arial" w:hAnsi="Arial" w:cs="Arial"/>
          <w:sz w:val="24"/>
          <w:szCs w:val="24"/>
        </w:rPr>
        <w:br/>
        <w:t xml:space="preserve">O SentryMBA funciona com uma pré-configuração, ou seja, você precisa configurá-lo para atacar um site específico, pois cada site pode possuir uma característica própria no momento da autenticação. Para saber exatamente como o site gera essa autenticação, é necessário utilizar um rastreador de </w:t>
      </w:r>
      <w:del w:id="131" w:author="Matos, Mikael Akira Shishito" w:date="2019-09-23T09:52:00Z">
        <w:r w:rsidDel="00291094">
          <w:rPr>
            <w:rFonts w:ascii="Arial" w:eastAsia="Arial" w:hAnsi="Arial" w:cs="Arial"/>
            <w:sz w:val="24"/>
            <w:szCs w:val="24"/>
          </w:rPr>
          <w:delText>pacotes</w:delText>
        </w:r>
      </w:del>
      <w:ins w:id="132" w:author="Matos, Mikael Akira Shishito" w:date="2019-09-23T09:52:00Z">
        <w:r w:rsidR="00291094">
          <w:rPr>
            <w:rFonts w:ascii="Arial" w:eastAsia="Arial" w:hAnsi="Arial" w:cs="Arial"/>
            <w:sz w:val="24"/>
            <w:szCs w:val="24"/>
          </w:rPr>
          <w:t>pacote</w:t>
        </w:r>
      </w:ins>
      <w:ins w:id="133" w:author="Matos, Mikael Akira Shishito" w:date="2019-09-23T09:53:00Z">
        <w:r w:rsidR="00291094">
          <w:rPr>
            <w:rFonts w:ascii="Arial" w:eastAsia="Arial" w:hAnsi="Arial" w:cs="Arial"/>
            <w:sz w:val="24"/>
            <w:szCs w:val="24"/>
          </w:rPr>
          <w:t>s</w:t>
        </w:r>
      </w:ins>
      <w:del w:id="134" w:author="Matos, Mikael Akira Shishito" w:date="2019-09-23T09:52:00Z">
        <w:r w:rsidDel="00291094">
          <w:rPr>
            <w:rFonts w:ascii="Arial" w:eastAsia="Arial" w:hAnsi="Arial" w:cs="Arial"/>
            <w:sz w:val="24"/>
            <w:szCs w:val="24"/>
          </w:rPr>
          <w:delText>,</w:delText>
        </w:r>
      </w:del>
      <w:del w:id="135" w:author="Jacinto Carlos Ascencio Cansado" w:date="2019-09-20T15:32:00Z">
        <w:r w:rsidDel="0061475E">
          <w:rPr>
            <w:rFonts w:ascii="Arial" w:eastAsia="Arial" w:hAnsi="Arial" w:cs="Arial"/>
            <w:sz w:val="24"/>
            <w:szCs w:val="24"/>
          </w:rPr>
          <w:delText xml:space="preserve"> que será explicado posteriormente</w:delText>
        </w:r>
      </w:del>
      <w:ins w:id="136" w:author="Matos, Mikael Akira Shishito" w:date="2019-09-23T10:01:00Z">
        <w:r w:rsidR="00A77D62">
          <w:rPr>
            <w:rFonts w:ascii="Arial" w:eastAsia="Arial" w:hAnsi="Arial" w:cs="Arial"/>
            <w:sz w:val="24"/>
            <w:szCs w:val="24"/>
          </w:rPr>
          <w:t>.</w:t>
        </w:r>
      </w:ins>
    </w:p>
    <w:p w14:paraId="528F5569" w14:textId="77777777" w:rsidR="00E9410D" w:rsidRDefault="0061475E"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ins w:id="137" w:author="Jacinto Carlos Ascencio Cansado" w:date="2019-09-20T15:32:00Z">
        <w:del w:id="138" w:author="Matos, Mikael Akira Shishito" w:date="2019-09-23T09:52:00Z">
          <w:r w:rsidDel="00291094">
            <w:rPr>
              <w:rFonts w:ascii="Arial" w:eastAsia="Arial" w:hAnsi="Arial" w:cs="Arial"/>
              <w:sz w:val="24"/>
              <w:szCs w:val="24"/>
            </w:rPr>
            <w:delText>descrito em seguida</w:delText>
          </w:r>
        </w:del>
      </w:ins>
      <w:del w:id="139" w:author="Matos, Mikael Akira Shishito" w:date="2019-09-23T10:00:00Z">
        <w:r w:rsidR="00C63587" w:rsidDel="00A77D62">
          <w:rPr>
            <w:rFonts w:ascii="Arial" w:eastAsia="Arial" w:hAnsi="Arial" w:cs="Arial"/>
            <w:sz w:val="24"/>
            <w:szCs w:val="24"/>
          </w:rPr>
          <w:delText>.</w:delText>
        </w:r>
      </w:del>
      <w:r w:rsidR="00C63587">
        <w:rPr>
          <w:rFonts w:ascii="Arial" w:eastAsia="Arial" w:hAnsi="Arial" w:cs="Arial"/>
          <w:sz w:val="24"/>
          <w:szCs w:val="24"/>
        </w:rPr>
        <w:t xml:space="preserve"> Depois de configurado, o SentryMBA necessita de uma wordlist (arquivo de texto com campo de usuário e senha, com milhões de combinações) para tentar obter acesso as contas. Neste trabalho</w:t>
      </w:r>
      <w:del w:id="140" w:author="Jacinto Carlos Ascencio Cansado" w:date="2019-09-20T15:32:00Z">
        <w:r w:rsidR="00C63587" w:rsidDel="0061475E">
          <w:rPr>
            <w:rFonts w:ascii="Arial" w:eastAsia="Arial" w:hAnsi="Arial" w:cs="Arial"/>
            <w:sz w:val="24"/>
            <w:szCs w:val="24"/>
          </w:rPr>
          <w:delText xml:space="preserve"> esta</w:delText>
        </w:r>
      </w:del>
      <w:ins w:id="141" w:author="Jacinto Carlos Ascencio Cansado" w:date="2019-09-20T15:32:00Z">
        <w:del w:id="142" w:author="Matos, Mikael Akira Shishito" w:date="2019-09-23T09:59:00Z">
          <w:r w:rsidDel="00A77D62">
            <w:rPr>
              <w:rFonts w:ascii="Arial" w:eastAsia="Arial" w:hAnsi="Arial" w:cs="Arial"/>
              <w:sz w:val="24"/>
              <w:szCs w:val="24"/>
            </w:rPr>
            <w:delText>a</w:delText>
          </w:r>
        </w:del>
      </w:ins>
      <w:r w:rsidR="00C63587">
        <w:rPr>
          <w:rFonts w:ascii="Arial" w:eastAsia="Arial" w:hAnsi="Arial" w:cs="Arial"/>
          <w:sz w:val="24"/>
          <w:szCs w:val="24"/>
        </w:rPr>
        <w:t xml:space="preserve"> wordlist será gerada manualmente, porém é possível obter wordlists facilmente na internet.</w:t>
      </w:r>
    </w:p>
    <w:p w14:paraId="6972A4D3" w14:textId="7374449C"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rastreador de pacotes monitora o tráfego da rede, conseguindo capturar qualquer informação que esteja passando por ela</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Neste trabalho será utilizado o Fiddler 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URLs, protocolos, redirecionamentos, especificamente a autenticação de login.</w:t>
      </w:r>
      <w:bookmarkStart w:id="143" w:name="_GoBack"/>
      <w:bookmarkEnd w:id="143"/>
    </w:p>
    <w:p w14:paraId="18EBCA1F" w14:textId="28B5B6C5" w:rsidR="00E9410D" w:rsidRPr="008B4431" w:rsidRDefault="00E9410D"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r>
    </w:p>
    <w:p w14:paraId="6E2A24EA" w14:textId="77777777"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61D72549" w14:textId="77777777" w:rsidR="00544289" w:rsidRPr="002474AE" w:rsidRDefault="00482C1D">
      <w:pPr>
        <w:keepNext/>
        <w:keepLines/>
        <w:pBdr>
          <w:top w:val="nil"/>
          <w:left w:val="nil"/>
          <w:bottom w:val="nil"/>
          <w:right w:val="nil"/>
          <w:between w:val="nil"/>
        </w:pBdr>
        <w:spacing w:before="240" w:after="0" w:line="360" w:lineRule="auto"/>
        <w:jc w:val="both"/>
        <w:rPr>
          <w:rFonts w:ascii="Arial" w:eastAsia="Arial" w:hAnsi="Arial" w:cs="Arial"/>
          <w:b/>
          <w:sz w:val="24"/>
          <w:szCs w:val="24"/>
          <w:rPrChange w:id="144" w:author="Sala" w:date="2019-09-23T11:15:00Z">
            <w:rPr>
              <w:rFonts w:ascii="Arial" w:eastAsia="Arial" w:hAnsi="Arial" w:cs="Arial"/>
              <w:sz w:val="24"/>
              <w:szCs w:val="24"/>
            </w:rPr>
          </w:rPrChange>
        </w:rPr>
      </w:pPr>
      <w:r w:rsidRPr="002474AE">
        <w:rPr>
          <w:rFonts w:ascii="Arial" w:eastAsia="Arial" w:hAnsi="Arial" w:cs="Arial"/>
          <w:b/>
          <w:sz w:val="24"/>
          <w:szCs w:val="24"/>
          <w:rPrChange w:id="145" w:author="Sala" w:date="2019-09-23T11:15:00Z">
            <w:rPr>
              <w:rFonts w:ascii="Arial" w:eastAsia="Arial" w:hAnsi="Arial" w:cs="Arial"/>
              <w:sz w:val="24"/>
              <w:szCs w:val="24"/>
            </w:rPr>
          </w:rPrChange>
        </w:rPr>
        <w:t xml:space="preserve">3. </w:t>
      </w:r>
      <w:r w:rsidR="003D1043" w:rsidRPr="002474AE">
        <w:rPr>
          <w:rFonts w:ascii="Arial" w:eastAsia="Arial" w:hAnsi="Arial" w:cs="Arial"/>
          <w:b/>
          <w:sz w:val="24"/>
          <w:szCs w:val="24"/>
          <w:rPrChange w:id="146" w:author="Sala" w:date="2019-09-23T11:15:00Z">
            <w:rPr>
              <w:rFonts w:ascii="Arial" w:eastAsia="Arial" w:hAnsi="Arial" w:cs="Arial"/>
              <w:sz w:val="24"/>
              <w:szCs w:val="24"/>
            </w:rPr>
          </w:rPrChange>
        </w:rPr>
        <w:t>Soluções de segurança</w:t>
      </w:r>
    </w:p>
    <w:p w14:paraId="15BE3A2A" w14:textId="77777777" w:rsidR="00544289" w:rsidRDefault="00544289">
      <w:pPr>
        <w:spacing w:line="240" w:lineRule="auto"/>
        <w:rPr>
          <w:rFonts w:ascii="Arial" w:eastAsia="Arial" w:hAnsi="Arial" w:cs="Arial"/>
          <w:sz w:val="24"/>
          <w:szCs w:val="24"/>
        </w:rPr>
      </w:pPr>
    </w:p>
    <w:p w14:paraId="3DCA0C2A" w14:textId="77777777" w:rsidR="00544289" w:rsidRDefault="00544289">
      <w:pPr>
        <w:spacing w:line="240" w:lineRule="auto"/>
        <w:rPr>
          <w:rFonts w:ascii="Arial" w:eastAsia="Arial" w:hAnsi="Arial" w:cs="Arial"/>
          <w:sz w:val="24"/>
          <w:szCs w:val="24"/>
        </w:rPr>
      </w:pPr>
    </w:p>
    <w:p w14:paraId="0B4175DC" w14:textId="77777777" w:rsidR="00544289" w:rsidRPr="00482C1D" w:rsidRDefault="00FC09CB">
      <w:pPr>
        <w:spacing w:line="240" w:lineRule="auto"/>
        <w:rPr>
          <w:rFonts w:ascii="Arial" w:eastAsia="Arial" w:hAnsi="Arial" w:cs="Arial"/>
          <w:b/>
          <w:sz w:val="24"/>
          <w:szCs w:val="24"/>
        </w:rPr>
      </w:pPr>
      <w:r w:rsidRPr="00482C1D">
        <w:rPr>
          <w:rFonts w:ascii="Arial" w:eastAsia="Arial" w:hAnsi="Arial" w:cs="Arial"/>
          <w:b/>
          <w:sz w:val="24"/>
          <w:szCs w:val="24"/>
        </w:rPr>
        <w:t>CONSIDERAÇÕES FINAIS</w:t>
      </w:r>
    </w:p>
    <w:p w14:paraId="69534127"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14:paraId="39F752E7" w14:textId="77777777"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r w:rsidRPr="00482C1D">
        <w:rPr>
          <w:rFonts w:ascii="Arial" w:eastAsia="Arial" w:hAnsi="Arial" w:cs="Arial"/>
          <w:b/>
          <w:color w:val="000000"/>
          <w:sz w:val="24"/>
          <w:szCs w:val="24"/>
          <w:lang w:val="en-US"/>
        </w:rPr>
        <w:lastRenderedPageBreak/>
        <w:t>REFERÊNCIAS</w:t>
      </w:r>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r w:rsidRPr="00FC09CB">
        <w:rPr>
          <w:rFonts w:ascii="Arial" w:eastAsia="Arial" w:hAnsi="Arial" w:cs="Arial"/>
          <w:sz w:val="24"/>
          <w:szCs w:val="24"/>
          <w:lang w:val="en-US"/>
        </w:rPr>
        <w:t>Acesso em: 19 de maio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Disponível em: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r>
        <w:rPr>
          <w:rFonts w:ascii="Arial" w:eastAsia="Arial" w:hAnsi="Arial" w:cs="Arial"/>
          <w:b/>
          <w:sz w:val="24"/>
          <w:szCs w:val="24"/>
        </w:rPr>
        <w:t xml:space="preserve">SQLrand: </w:t>
      </w:r>
      <w:r>
        <w:rPr>
          <w:rFonts w:ascii="Arial" w:eastAsia="Arial" w:hAnsi="Arial" w:cs="Arial"/>
          <w:sz w:val="24"/>
          <w:szCs w:val="24"/>
        </w:rPr>
        <w:t>Preventing SQL Injection Attacks. Columbia University, 2004. Disponível em: &lt;http://web1.cs.columbia.edu/~angelos/Papers/sqlrand.pdf&gt;. Acesso em: 15 de abril de 2019.</w:t>
      </w:r>
    </w:p>
    <w:p w14:paraId="5DF15C84" w14:textId="75E0CFB8" w:rsidR="00544289" w:rsidRDefault="003D1043" w:rsidP="009F63F8">
      <w:pPr>
        <w:spacing w:line="240" w:lineRule="auto"/>
        <w:rPr>
          <w:rFonts w:ascii="Arial" w:eastAsia="Arial" w:hAnsi="Arial" w:cs="Arial"/>
          <w:sz w:val="24"/>
          <w:szCs w:val="24"/>
        </w:rPr>
      </w:pPr>
      <w:r w:rsidRPr="00F2348E">
        <w:rPr>
          <w:rFonts w:ascii="Arial" w:eastAsia="Arial" w:hAnsi="Arial" w:cs="Arial"/>
          <w:sz w:val="24"/>
          <w:szCs w:val="24"/>
        </w:rPr>
        <w:t xml:space="preserve">BRASSARD, G. </w:t>
      </w:r>
      <w:r w:rsidRPr="00F2348E">
        <w:rPr>
          <w:rFonts w:ascii="Arial" w:eastAsia="Arial" w:hAnsi="Arial" w:cs="Arial"/>
          <w:b/>
          <w:sz w:val="24"/>
          <w:szCs w:val="24"/>
        </w:rPr>
        <w:t>Advances in Cryptology</w:t>
      </w:r>
      <w:r w:rsidRPr="00F2348E">
        <w:rPr>
          <w:rFonts w:ascii="Arial" w:eastAsia="Arial" w:hAnsi="Arial" w:cs="Arial"/>
          <w:sz w:val="24"/>
          <w:szCs w:val="24"/>
        </w:rPr>
        <w:t xml:space="preserve"> - CRYPTO'89</w:t>
      </w:r>
      <w:ins w:id="147" w:author="Sala" w:date="2019-09-23T11:19:00Z">
        <w:r w:rsidR="002474AE" w:rsidRPr="00E9410D">
          <w:rPr>
            <w:rFonts w:ascii="Arial" w:eastAsia="Arial" w:hAnsi="Arial" w:cs="Arial"/>
            <w:sz w:val="24"/>
            <w:szCs w:val="24"/>
          </w:rPr>
          <w:t xml:space="preserve"> </w:t>
        </w:r>
        <w:r w:rsidR="002474AE" w:rsidRPr="00F2348E">
          <w:rPr>
            <w:rFonts w:ascii="Arial" w:eastAsia="Arial" w:hAnsi="Arial" w:cs="Arial"/>
            <w:sz w:val="24"/>
            <w:szCs w:val="24"/>
            <w:highlight w:val="yellow"/>
            <w:rPrChange w:id="148" w:author="Usuário do Windows" w:date="2019-10-14T00:07:00Z">
              <w:rPr>
                <w:rFonts w:ascii="Arial" w:eastAsia="Arial" w:hAnsi="Arial" w:cs="Arial"/>
                <w:sz w:val="24"/>
                <w:szCs w:val="24"/>
              </w:rPr>
            </w:rPrChange>
          </w:rPr>
          <w:t xml:space="preserve">(trad. </w:t>
        </w:r>
        <w:r w:rsidR="002474AE" w:rsidRPr="00F2348E">
          <w:rPr>
            <w:rFonts w:ascii="Arial" w:eastAsia="Arial" w:hAnsi="Arial" w:cs="Arial"/>
            <w:sz w:val="24"/>
            <w:szCs w:val="24"/>
            <w:highlight w:val="yellow"/>
            <w:rPrChange w:id="149" w:author="Usuário do Windows" w:date="2019-10-14T00:07:00Z">
              <w:rPr>
                <w:rFonts w:ascii="Arial" w:eastAsia="Arial" w:hAnsi="Arial" w:cs="Arial"/>
                <w:sz w:val="24"/>
                <w:szCs w:val="24"/>
                <w:lang w:val="en-US"/>
              </w:rPr>
            </w:rPrChange>
          </w:rPr>
          <w:t>)</w:t>
        </w:r>
      </w:ins>
      <w:r w:rsidRPr="00F2348E">
        <w:rPr>
          <w:rFonts w:ascii="Arial" w:eastAsia="Arial" w:hAnsi="Arial" w:cs="Arial"/>
          <w:sz w:val="24"/>
          <w:szCs w:val="24"/>
          <w:highlight w:val="yellow"/>
          <w:rPrChange w:id="150" w:author="Usuário do Windows" w:date="2019-10-14T00:07:00Z">
            <w:rPr>
              <w:rFonts w:ascii="Arial" w:eastAsia="Arial" w:hAnsi="Arial" w:cs="Arial"/>
              <w:sz w:val="24"/>
              <w:szCs w:val="24"/>
            </w:rPr>
          </w:rPrChange>
        </w:rPr>
        <w:t xml:space="preserve">. </w:t>
      </w:r>
      <w:r w:rsidRPr="002474AE">
        <w:rPr>
          <w:rFonts w:ascii="Arial" w:eastAsia="Arial" w:hAnsi="Arial" w:cs="Arial"/>
          <w:sz w:val="24"/>
          <w:szCs w:val="24"/>
          <w:highlight w:val="yellow"/>
          <w:rPrChange w:id="151" w:author="Sala" w:date="2019-09-23T11:19:00Z">
            <w:rPr>
              <w:rFonts w:ascii="Arial" w:eastAsia="Arial" w:hAnsi="Arial" w:cs="Arial"/>
              <w:sz w:val="24"/>
              <w:szCs w:val="24"/>
              <w:highlight w:val="white"/>
            </w:rPr>
          </w:rPrChange>
        </w:rPr>
        <w:t>Heidelberg</w:t>
      </w:r>
      <w:r w:rsidRPr="002474AE">
        <w:rPr>
          <w:rFonts w:ascii="Arial" w:eastAsia="Arial" w:hAnsi="Arial" w:cs="Arial"/>
          <w:sz w:val="24"/>
          <w:szCs w:val="24"/>
          <w:highlight w:val="yellow"/>
          <w:rPrChange w:id="152" w:author="Sala" w:date="2019-09-23T11:19:00Z">
            <w:rPr>
              <w:rFonts w:ascii="Arial" w:eastAsia="Arial" w:hAnsi="Arial" w:cs="Arial"/>
              <w:sz w:val="24"/>
              <w:szCs w:val="24"/>
            </w:rPr>
          </w:rPrChange>
        </w:rPr>
        <w:t>:</w:t>
      </w:r>
      <w:r>
        <w:rPr>
          <w:rFonts w:ascii="Arial" w:eastAsia="Arial" w:hAnsi="Arial" w:cs="Arial"/>
          <w:sz w:val="24"/>
          <w:szCs w:val="24"/>
        </w:rPr>
        <w:t xml:space="preserve"> LNCS</w:t>
      </w:r>
      <w:r>
        <w:rPr>
          <w:rFonts w:ascii="Arial" w:eastAsia="Arial" w:hAnsi="Arial" w:cs="Arial"/>
          <w:sz w:val="24"/>
          <w:szCs w:val="24"/>
          <w:highlight w:val="white"/>
        </w:rPr>
        <w:t xml:space="preserve">, </w:t>
      </w:r>
      <w:r>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Cornell University,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Disponível em: &lt;https://grehack.fr/data/2017/slides/GreHack17_Automation_Attacks_at_Scale_paper.pdf&gt;. </w:t>
      </w:r>
      <w:r w:rsidRPr="00C8204F">
        <w:rPr>
          <w:rFonts w:ascii="Arial" w:eastAsia="Arial" w:hAnsi="Arial" w:cs="Arial"/>
          <w:sz w:val="24"/>
          <w:szCs w:val="24"/>
          <w:lang w:val="en-US"/>
        </w:rPr>
        <w:t>Acesso em: 10 de abril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8C3E5B">
        <w:rPr>
          <w:rFonts w:ascii="Arial" w:eastAsia="Arial" w:hAnsi="Arial" w:cs="Arial"/>
          <w:sz w:val="24"/>
          <w:szCs w:val="24"/>
        </w:rPr>
        <w:t xml:space="preserve">Princeton University, 2006. Disponível em: &lt;http://www.dphu.org/uploads/attachements/books/books_3522_0.pdf&gt;. </w:t>
      </w:r>
      <w:r w:rsidRPr="00FC09CB">
        <w:rPr>
          <w:rFonts w:ascii="Arial" w:eastAsia="Arial" w:hAnsi="Arial" w:cs="Arial"/>
          <w:sz w:val="24"/>
          <w:szCs w:val="24"/>
          <w:lang w:val="en-US"/>
        </w:rPr>
        <w:t>Acesso em: 17 de maio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Disponível em: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r w:rsidRPr="00FC09CB">
        <w:rPr>
          <w:rFonts w:ascii="Arial" w:eastAsia="Arial" w:hAnsi="Arial" w:cs="Arial"/>
          <w:sz w:val="24"/>
          <w:szCs w:val="24"/>
          <w:lang w:val="en-US"/>
        </w:rPr>
        <w:t>Acesso em: 18 de maio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r>
        <w:rPr>
          <w:rFonts w:ascii="Arial" w:eastAsia="Arial" w:hAnsi="Arial" w:cs="Arial"/>
          <w:b/>
          <w:sz w:val="24"/>
          <w:szCs w:val="24"/>
        </w:rPr>
        <w:t>Privacy Invasions in Ubiquitous Computing</w:t>
      </w:r>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r>
        <w:rPr>
          <w:rFonts w:ascii="Arial" w:eastAsia="Arial" w:hAnsi="Arial" w:cs="Arial"/>
          <w:b/>
          <w:sz w:val="24"/>
          <w:szCs w:val="24"/>
        </w:rPr>
        <w:t>Password Security:</w:t>
      </w:r>
      <w:r>
        <w:rPr>
          <w:rFonts w:ascii="Arial" w:eastAsia="Arial" w:hAnsi="Arial" w:cs="Arial"/>
          <w:sz w:val="24"/>
          <w:szCs w:val="24"/>
        </w:rPr>
        <w:t xml:space="preserve"> A Case History. Communications of the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Editora Novatec,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r>
        <w:rPr>
          <w:rFonts w:ascii="Arial" w:eastAsia="Arial" w:hAnsi="Arial" w:cs="Arial"/>
          <w:b/>
          <w:sz w:val="24"/>
          <w:szCs w:val="24"/>
        </w:rPr>
        <w:t>Quantifying the quality of web authentication mechanisms</w:t>
      </w:r>
      <w:r>
        <w:rPr>
          <w:rFonts w:ascii="Arial" w:eastAsia="Arial" w:hAnsi="Arial" w:cs="Arial"/>
          <w:sz w:val="24"/>
          <w:szCs w:val="24"/>
        </w:rPr>
        <w:t>: a usability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r>
        <w:rPr>
          <w:rFonts w:ascii="Arial" w:eastAsia="Arial" w:hAnsi="Arial" w:cs="Arial"/>
          <w:sz w:val="24"/>
          <w:szCs w:val="24"/>
        </w:rPr>
        <w:t>GBadvisors,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r>
        <w:rPr>
          <w:rFonts w:ascii="Arial" w:eastAsia="Arial" w:hAnsi="Arial" w:cs="Arial"/>
          <w:b/>
          <w:sz w:val="24"/>
          <w:szCs w:val="24"/>
        </w:rPr>
        <w:t>Customers, passwords, and Web sites</w:t>
      </w:r>
      <w:r>
        <w:rPr>
          <w:rFonts w:ascii="Arial" w:eastAsia="Arial" w:hAnsi="Arial" w:cs="Arial"/>
          <w:sz w:val="24"/>
          <w:szCs w:val="24"/>
        </w:rPr>
        <w:t>. IEEE Security &amp; Privacy,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Hacking. Santa </w:t>
      </w:r>
      <w:r w:rsidRPr="002474AE">
        <w:rPr>
          <w:rFonts w:ascii="Arial" w:eastAsia="Arial" w:hAnsi="Arial" w:cs="Arial"/>
          <w:sz w:val="24"/>
          <w:szCs w:val="24"/>
          <w:highlight w:val="yellow"/>
          <w:rPrChange w:id="153" w:author="Sala" w:date="2019-09-23T11:17:00Z">
            <w:rPr>
              <w:rFonts w:ascii="Arial" w:eastAsia="Arial" w:hAnsi="Arial" w:cs="Arial"/>
              <w:sz w:val="24"/>
              <w:szCs w:val="24"/>
            </w:rPr>
          </w:rPrChange>
        </w:rPr>
        <w:t>Terezinha</w:t>
      </w:r>
      <w:ins w:id="154" w:author="Sala" w:date="2019-09-23T11:17:00Z">
        <w:r w:rsidR="002474AE" w:rsidRPr="002474AE">
          <w:rPr>
            <w:rFonts w:ascii="Arial" w:eastAsia="Arial" w:hAnsi="Arial" w:cs="Arial"/>
            <w:sz w:val="24"/>
            <w:szCs w:val="24"/>
            <w:highlight w:val="yellow"/>
            <w:rPrChange w:id="155" w:author="Sala" w:date="2019-09-23T11:17:00Z">
              <w:rPr>
                <w:rFonts w:ascii="Arial" w:eastAsia="Arial" w:hAnsi="Arial" w:cs="Arial"/>
                <w:sz w:val="24"/>
                <w:szCs w:val="24"/>
              </w:rPr>
            </w:rPrChange>
          </w:rPr>
          <w:t xml:space="preserve"> (RS)</w:t>
        </w:r>
      </w:ins>
      <w:r w:rsidRPr="002474AE">
        <w:rPr>
          <w:rFonts w:ascii="Arial" w:eastAsia="Arial" w:hAnsi="Arial" w:cs="Arial"/>
          <w:sz w:val="24"/>
          <w:szCs w:val="24"/>
          <w:highlight w:val="yellow"/>
          <w:rPrChange w:id="156" w:author="Sala" w:date="2019-09-23T11:17:00Z">
            <w:rPr>
              <w:rFonts w:ascii="Arial" w:eastAsia="Arial" w:hAnsi="Arial" w:cs="Arial"/>
              <w:sz w:val="24"/>
              <w:szCs w:val="24"/>
            </w:rPr>
          </w:rPrChange>
        </w:rPr>
        <w:t>.</w:t>
      </w:r>
      <w:r>
        <w:rPr>
          <w:rFonts w:ascii="Arial" w:eastAsia="Arial" w:hAnsi="Arial" w:cs="Arial"/>
          <w:sz w:val="24"/>
          <w:szCs w:val="24"/>
        </w:rPr>
        <w:t xml:space="preserve"> Editora Novatec,</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157" w:name="_5vq2aj16ndzu" w:colFirst="0" w:colLast="0"/>
      <w:bookmarkEnd w:id="157"/>
    </w:p>
    <w:sectPr w:rsidR="00544289" w:rsidSect="00994AF4">
      <w:headerReference w:type="default" r:id="rId14"/>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Jacinto Carlos Ascencio Cansado" w:date="2019-09-20T15:27:00Z" w:initials="JCAC">
    <w:p w14:paraId="61819000" w14:textId="48F7A46D" w:rsidR="002B585A" w:rsidRDefault="002B585A">
      <w:pPr>
        <w:pStyle w:val="Textodecomentrio"/>
      </w:pPr>
      <w:r>
        <w:rPr>
          <w:rStyle w:val="Refdecomentrio"/>
        </w:rPr>
        <w:annotationRef/>
      </w:r>
      <w:r>
        <w:t>Não utilizar primeira pessoa do plural. Podemos, verificamos....</w:t>
      </w:r>
    </w:p>
  </w:comment>
  <w:comment w:id="123" w:author="Jacinto Carlos Ascencio Cansado" w:date="2019-09-20T15:29:00Z" w:initials="JCAC">
    <w:p w14:paraId="3465C545" w14:textId="537D4005" w:rsidR="002B585A" w:rsidRDefault="002B585A">
      <w:pPr>
        <w:pStyle w:val="Textodecomentrio"/>
      </w:pPr>
      <w:r>
        <w:rPr>
          <w:rStyle w:val="Refdecomentrio"/>
        </w:rPr>
        <w:annotationRef/>
      </w:r>
      <w:r>
        <w:t>Fazer a citação formal</w:t>
      </w:r>
    </w:p>
  </w:comment>
  <w:comment w:id="129" w:author="Matos, Mikael Akira Shishito" w:date="2019-09-23T10:05:00Z" w:initials="MMAS">
    <w:p w14:paraId="3A532A44" w14:textId="238937CA" w:rsidR="00A77D62" w:rsidRDefault="00A77D62">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19000" w15:done="0"/>
  <w15:commentEx w15:paraId="3465C545" w15:done="0"/>
  <w15:commentEx w15:paraId="3A532A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19000" w16cid:durableId="212F6E6A"/>
  <w16cid:commentId w16cid:paraId="3465C545" w16cid:durableId="212F6EDE"/>
  <w16cid:commentId w16cid:paraId="3A532A44" w16cid:durableId="21331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FBC8" w14:textId="77777777" w:rsidR="0006710F" w:rsidRDefault="0006710F">
      <w:pPr>
        <w:spacing w:after="0" w:line="240" w:lineRule="auto"/>
      </w:pPr>
      <w:r>
        <w:separator/>
      </w:r>
    </w:p>
  </w:endnote>
  <w:endnote w:type="continuationSeparator" w:id="0">
    <w:p w14:paraId="7BD7D86E" w14:textId="77777777" w:rsidR="0006710F" w:rsidRDefault="0006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6C9A1" w14:textId="77777777" w:rsidR="0006710F" w:rsidRDefault="0006710F">
      <w:pPr>
        <w:spacing w:after="0" w:line="240" w:lineRule="auto"/>
      </w:pPr>
      <w:r>
        <w:separator/>
      </w:r>
    </w:p>
  </w:footnote>
  <w:footnote w:type="continuationSeparator" w:id="0">
    <w:p w14:paraId="17BE462A" w14:textId="77777777" w:rsidR="0006710F" w:rsidRDefault="00067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435A" w14:textId="2BF400F2"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474AE">
      <w:rPr>
        <w:noProof/>
        <w:color w:val="000000"/>
      </w:rPr>
      <w:t>11</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89"/>
    <w:rsid w:val="00012594"/>
    <w:rsid w:val="0002720F"/>
    <w:rsid w:val="0006710F"/>
    <w:rsid w:val="000B596A"/>
    <w:rsid w:val="000F4ED1"/>
    <w:rsid w:val="001D6E17"/>
    <w:rsid w:val="002474AE"/>
    <w:rsid w:val="00291094"/>
    <w:rsid w:val="002B585A"/>
    <w:rsid w:val="003D1043"/>
    <w:rsid w:val="00482C1D"/>
    <w:rsid w:val="00544289"/>
    <w:rsid w:val="00563F98"/>
    <w:rsid w:val="00571EAA"/>
    <w:rsid w:val="005B2AE2"/>
    <w:rsid w:val="005B51C6"/>
    <w:rsid w:val="0061475E"/>
    <w:rsid w:val="00835C0C"/>
    <w:rsid w:val="008B4431"/>
    <w:rsid w:val="008C3E5B"/>
    <w:rsid w:val="00994AF4"/>
    <w:rsid w:val="009B794E"/>
    <w:rsid w:val="009F63F8"/>
    <w:rsid w:val="00A2010A"/>
    <w:rsid w:val="00A77D62"/>
    <w:rsid w:val="00AA1EB9"/>
    <w:rsid w:val="00AD6E19"/>
    <w:rsid w:val="00B05E24"/>
    <w:rsid w:val="00B40308"/>
    <w:rsid w:val="00B414CD"/>
    <w:rsid w:val="00C63587"/>
    <w:rsid w:val="00C8204F"/>
    <w:rsid w:val="00D82817"/>
    <w:rsid w:val="00D9476A"/>
    <w:rsid w:val="00E9410D"/>
    <w:rsid w:val="00EC3385"/>
    <w:rsid w:val="00F2348E"/>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15:docId w15:val="{F2755EDA-9E08-462E-B593-1AF931DA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D8FC6-CCC4-4AAF-8348-0AC560D76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3056</Words>
  <Characters>16503</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3</cp:revision>
  <dcterms:created xsi:type="dcterms:W3CDTF">2019-09-23T14:20:00Z</dcterms:created>
  <dcterms:modified xsi:type="dcterms:W3CDTF">2019-10-14T03:36:00Z</dcterms:modified>
</cp:coreProperties>
</file>